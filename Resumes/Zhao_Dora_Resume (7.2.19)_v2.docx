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5DB1E" w14:textId="77777777" w:rsidR="00DD7B22" w:rsidRPr="00E912C4" w:rsidRDefault="00F5071B" w:rsidP="00A44B1E">
      <w:pPr>
        <w:pStyle w:val="NoSpacing"/>
        <w:jc w:val="center"/>
        <w:rPr>
          <w:rFonts w:ascii="Garamond" w:hAnsi="Garamond"/>
          <w:b/>
          <w:bCs/>
          <w:color w:val="000000" w:themeColor="text1"/>
          <w:sz w:val="40"/>
          <w:szCs w:val="42"/>
        </w:rPr>
      </w:pPr>
      <w:r w:rsidRPr="00E912C4">
        <w:rPr>
          <w:rFonts w:ascii="Garamond" w:hAnsi="Garamond"/>
          <w:b/>
          <w:bCs/>
          <w:color w:val="000000" w:themeColor="text1"/>
          <w:sz w:val="40"/>
          <w:szCs w:val="42"/>
        </w:rPr>
        <w:t>Dorothy Zha</w:t>
      </w:r>
      <w:r w:rsidR="00DD7B22" w:rsidRPr="00E912C4">
        <w:rPr>
          <w:rFonts w:ascii="Garamond" w:hAnsi="Garamond"/>
          <w:b/>
          <w:bCs/>
          <w:color w:val="000000" w:themeColor="text1"/>
          <w:sz w:val="40"/>
          <w:szCs w:val="42"/>
        </w:rPr>
        <w:t>o</w:t>
      </w:r>
    </w:p>
    <w:p w14:paraId="3D82FE53" w14:textId="12D4F133" w:rsidR="00F5071B" w:rsidRPr="00E912C4" w:rsidRDefault="009369F0" w:rsidP="00A44B1E">
      <w:pPr>
        <w:pStyle w:val="NoSpacing"/>
        <w:jc w:val="center"/>
        <w:rPr>
          <w:rFonts w:ascii="Garamond" w:eastAsia="Garamond" w:hAnsi="Garamond" w:cs="Garamond"/>
          <w:b/>
          <w:bCs/>
          <w:color w:val="000000" w:themeColor="text1"/>
          <w:sz w:val="40"/>
          <w:szCs w:val="42"/>
          <w:u w:val="single"/>
        </w:rPr>
      </w:pPr>
      <w:hyperlink r:id="rId8" w:history="1">
        <w:r w:rsidR="00DD7B22" w:rsidRPr="00E912C4">
          <w:rPr>
            <w:rStyle w:val="Hyperlink"/>
            <w:rFonts w:ascii="Garamond" w:eastAsia="Garamond" w:hAnsi="Garamond" w:cs="Garamond"/>
            <w:color w:val="000000" w:themeColor="text1"/>
            <w:sz w:val="20"/>
            <w:szCs w:val="20"/>
          </w:rPr>
          <w:t>dorothyzhao@princeton.edu</w:t>
        </w:r>
      </w:hyperlink>
      <w:r w:rsidR="00F5071B" w:rsidRPr="00E912C4">
        <w:rPr>
          <w:rFonts w:ascii="Garamond" w:hAnsi="Garamond"/>
          <w:color w:val="000000" w:themeColor="text1"/>
          <w:sz w:val="20"/>
          <w:szCs w:val="20"/>
        </w:rPr>
        <w:t xml:space="preserve"> | 5383 Frist Center | Princeton, NJ 08544-1157 | (267) 567</w:t>
      </w:r>
      <w:ins w:id="0" w:author="Victoria Zhao" w:date="2018-07-31T19:42:00Z">
        <w:r w:rsidR="00F5071B" w:rsidRPr="00E912C4">
          <w:rPr>
            <w:rFonts w:ascii="Garamond" w:hAnsi="Garamond"/>
            <w:color w:val="000000" w:themeColor="text1"/>
            <w:sz w:val="20"/>
            <w:szCs w:val="20"/>
          </w:rPr>
          <w:t>-</w:t>
        </w:r>
      </w:ins>
      <w:r w:rsidR="00F5071B" w:rsidRPr="00E912C4">
        <w:rPr>
          <w:rFonts w:ascii="Garamond" w:hAnsi="Garamond"/>
          <w:color w:val="000000" w:themeColor="text1"/>
          <w:sz w:val="20"/>
          <w:szCs w:val="20"/>
        </w:rPr>
        <w:t>4513</w:t>
      </w:r>
    </w:p>
    <w:p w14:paraId="65639D67" w14:textId="77777777" w:rsidR="00F5071B" w:rsidRPr="00E912C4" w:rsidRDefault="00F5071B" w:rsidP="00A44B1E">
      <w:pPr>
        <w:pStyle w:val="NoSpacing"/>
        <w:jc w:val="center"/>
        <w:rPr>
          <w:rFonts w:ascii="Garamond" w:eastAsia="Garamond" w:hAnsi="Garamond" w:cs="Garamond"/>
          <w:color w:val="000000" w:themeColor="text1"/>
          <w:sz w:val="18"/>
          <w:szCs w:val="18"/>
        </w:rPr>
      </w:pPr>
    </w:p>
    <w:p w14:paraId="399A5DCC" w14:textId="77777777" w:rsidR="00F5071B" w:rsidRPr="00E912C4" w:rsidRDefault="00F5071B" w:rsidP="00A44B1E">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EDUCATION</w:t>
      </w:r>
    </w:p>
    <w:p w14:paraId="720D2BBB" w14:textId="77777777" w:rsidR="00F5071B" w:rsidRPr="00E912C4" w:rsidRDefault="00F5071B" w:rsidP="00A44B1E">
      <w:pPr>
        <w:pStyle w:val="NoSpacing"/>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Princeton University, Princeton, NJ</w:t>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t xml:space="preserve">    </w:t>
      </w:r>
      <w:r w:rsidRPr="00E912C4">
        <w:rPr>
          <w:rFonts w:ascii="Garamond" w:hAnsi="Garamond"/>
          <w:b/>
          <w:bCs/>
          <w:color w:val="000000" w:themeColor="text1"/>
          <w:sz w:val="18"/>
          <w:szCs w:val="18"/>
        </w:rPr>
        <w:tab/>
        <w:t xml:space="preserve">                             </w:t>
      </w:r>
      <w:r w:rsidRPr="00E912C4">
        <w:rPr>
          <w:rFonts w:ascii="Garamond" w:hAnsi="Garamond"/>
          <w:b/>
          <w:bCs/>
          <w:color w:val="000000" w:themeColor="text1"/>
          <w:sz w:val="18"/>
          <w:szCs w:val="18"/>
        </w:rPr>
        <w:tab/>
        <w:t xml:space="preserve">       </w:t>
      </w:r>
      <w:r w:rsidRPr="00E912C4">
        <w:rPr>
          <w:rFonts w:ascii="Garamond" w:hAnsi="Garamond"/>
          <w:color w:val="000000" w:themeColor="text1"/>
          <w:sz w:val="18"/>
          <w:szCs w:val="18"/>
        </w:rPr>
        <w:t xml:space="preserve">Expected June 2021                     </w:t>
      </w:r>
    </w:p>
    <w:p w14:paraId="7E538FDA" w14:textId="770BA3EB" w:rsidR="00F5071B" w:rsidRPr="00E912C4" w:rsidRDefault="00F5071B" w:rsidP="00A44B1E">
      <w:pPr>
        <w:pStyle w:val="NoSpacing"/>
        <w:ind w:left="346"/>
        <w:rPr>
          <w:rFonts w:ascii="Garamond" w:eastAsia="Garamond" w:hAnsi="Garamond" w:cs="Garamond"/>
          <w:color w:val="000000" w:themeColor="text1"/>
          <w:sz w:val="18"/>
          <w:szCs w:val="18"/>
        </w:rPr>
      </w:pPr>
      <w:r w:rsidRPr="00E912C4">
        <w:rPr>
          <w:rFonts w:ascii="Garamond" w:hAnsi="Garamond"/>
          <w:color w:val="000000" w:themeColor="text1"/>
          <w:sz w:val="18"/>
          <w:szCs w:val="18"/>
        </w:rPr>
        <w:t xml:space="preserve">A.B. Candidate, Concentration: Computer Science | GPA: </w:t>
      </w:r>
      <w:r w:rsidR="00231D24">
        <w:rPr>
          <w:rFonts w:ascii="Garamond" w:hAnsi="Garamond"/>
          <w:color w:val="000000" w:themeColor="text1"/>
          <w:sz w:val="18"/>
          <w:szCs w:val="18"/>
        </w:rPr>
        <w:t>3.98</w:t>
      </w:r>
      <w:r w:rsidRPr="00E912C4">
        <w:rPr>
          <w:rFonts w:ascii="Garamond" w:hAnsi="Garamond"/>
          <w:color w:val="000000" w:themeColor="text1"/>
          <w:sz w:val="18"/>
          <w:szCs w:val="18"/>
        </w:rPr>
        <w:t>/4.0</w:t>
      </w:r>
    </w:p>
    <w:p w14:paraId="546E735A" w14:textId="6568D40D" w:rsidR="00F5071B" w:rsidRPr="00E912C4" w:rsidRDefault="00F5071B" w:rsidP="00A44B1E">
      <w:pPr>
        <w:pStyle w:val="p1"/>
        <w:ind w:left="346"/>
        <w:rPr>
          <w:rFonts w:ascii="Garamond" w:hAnsi="Garamond"/>
          <w:color w:val="000000" w:themeColor="text1"/>
          <w:sz w:val="18"/>
          <w:szCs w:val="18"/>
        </w:rPr>
      </w:pPr>
      <w:r w:rsidRPr="009D1B68">
        <w:rPr>
          <w:rFonts w:ascii="Garamond" w:hAnsi="Garamond"/>
          <w:i/>
          <w:iCs/>
          <w:color w:val="000000" w:themeColor="text1"/>
          <w:sz w:val="18"/>
          <w:szCs w:val="18"/>
        </w:rPr>
        <w:t>Relevant Coursework</w:t>
      </w:r>
      <w:r w:rsidR="00E912C4" w:rsidRPr="009D1B68">
        <w:rPr>
          <w:rFonts w:ascii="Garamond" w:hAnsi="Garamond"/>
          <w:i/>
          <w:iCs/>
          <w:color w:val="000000" w:themeColor="text1"/>
          <w:sz w:val="18"/>
          <w:szCs w:val="18"/>
        </w:rPr>
        <w:t xml:space="preserve"> (*current)</w:t>
      </w:r>
      <w:r w:rsidRPr="009D1B68">
        <w:rPr>
          <w:rFonts w:ascii="Garamond" w:hAnsi="Garamond"/>
          <w:i/>
          <w:iCs/>
          <w:color w:val="000000" w:themeColor="text1"/>
          <w:sz w:val="18"/>
          <w:szCs w:val="18"/>
        </w:rPr>
        <w:t>:</w:t>
      </w:r>
      <w:r w:rsidRPr="00E912C4">
        <w:rPr>
          <w:rFonts w:ascii="Garamond" w:hAnsi="Garamond"/>
          <w:color w:val="000000" w:themeColor="text1"/>
          <w:sz w:val="18"/>
          <w:szCs w:val="18"/>
        </w:rPr>
        <w:t xml:space="preserve"> </w:t>
      </w:r>
      <w:r w:rsidR="00E912C4">
        <w:rPr>
          <w:rFonts w:ascii="Garamond" w:hAnsi="Garamond"/>
          <w:color w:val="000000" w:themeColor="text1"/>
          <w:sz w:val="18"/>
          <w:szCs w:val="18"/>
        </w:rPr>
        <w:t>Algorithms and Data Structures, Programming Systems, Statistics and Data Analysis for Economics, Predictive Machine Learning for Data Analytics*, Advanced Programming Techniques*</w:t>
      </w:r>
    </w:p>
    <w:p w14:paraId="6B5B8712" w14:textId="4512159D" w:rsidR="00F5071B" w:rsidRPr="009D1B68" w:rsidRDefault="009D1B68" w:rsidP="009D1B68">
      <w:pPr>
        <w:pStyle w:val="NoSpacing"/>
        <w:rPr>
          <w:rFonts w:ascii="Garamond" w:eastAsia="Garamond" w:hAnsi="Garamond" w:cs="Garamond"/>
          <w:b/>
          <w:bCs/>
          <w:color w:val="000000" w:themeColor="text1"/>
          <w:sz w:val="18"/>
          <w:szCs w:val="18"/>
        </w:rPr>
      </w:pPr>
      <w:r w:rsidRPr="009D1B68">
        <w:rPr>
          <w:rFonts w:ascii="Garamond" w:eastAsia="Garamond" w:hAnsi="Garamond" w:cs="Garamond"/>
          <w:b/>
          <w:bCs/>
          <w:color w:val="000000" w:themeColor="text1"/>
          <w:sz w:val="18"/>
          <w:szCs w:val="18"/>
        </w:rPr>
        <w:t>Awards:</w:t>
      </w:r>
    </w:p>
    <w:p w14:paraId="0299AE00" w14:textId="19FB96BD" w:rsidR="009D1B68" w:rsidRPr="009D1B68" w:rsidRDefault="009D1B68" w:rsidP="009D1B68">
      <w:pPr>
        <w:pStyle w:val="NoSpacing"/>
        <w:numPr>
          <w:ilvl w:val="2"/>
          <w:numId w:val="6"/>
        </w:numPr>
        <w:rPr>
          <w:rFonts w:ascii="Garamond" w:eastAsia="Garamond" w:hAnsi="Garamond" w:cs="Garamond"/>
          <w:sz w:val="18"/>
          <w:szCs w:val="18"/>
        </w:rPr>
      </w:pPr>
      <w:r>
        <w:rPr>
          <w:rFonts w:ascii="Garamond" w:hAnsi="Garamond"/>
          <w:sz w:val="18"/>
          <w:szCs w:val="18"/>
        </w:rPr>
        <w:t>Shapiro Prize for Academic Excellence: Awarded to the top 30 freshmen and sophomores based on academic performance and demonstrated intellectual curiosity</w:t>
      </w:r>
    </w:p>
    <w:p w14:paraId="56BF2792" w14:textId="1B4A1E86" w:rsidR="009D1B68" w:rsidRPr="00F72753" w:rsidRDefault="009D1B68" w:rsidP="009D1B68">
      <w:pPr>
        <w:pStyle w:val="NoSpacing"/>
        <w:numPr>
          <w:ilvl w:val="2"/>
          <w:numId w:val="6"/>
        </w:numPr>
        <w:rPr>
          <w:rFonts w:ascii="Garamond" w:eastAsia="Garamond" w:hAnsi="Garamond" w:cs="Garamond"/>
          <w:sz w:val="18"/>
          <w:szCs w:val="18"/>
        </w:rPr>
      </w:pPr>
      <w:r>
        <w:rPr>
          <w:rFonts w:ascii="Garamond" w:hAnsi="Garamond"/>
          <w:sz w:val="18"/>
          <w:szCs w:val="18"/>
        </w:rPr>
        <w:t>Coca-Cola Scholar 2017: One of 150 high school seniors selected from a pool of 87,000 applicants for the Coca-Cola scholarship, which recognizes high school seniors who have shown leadership abilities and positively impacted their communities</w:t>
      </w:r>
    </w:p>
    <w:p w14:paraId="61D40552" w14:textId="77777777" w:rsidR="009D1B68" w:rsidRPr="009D1B68" w:rsidRDefault="009D1B68" w:rsidP="009D1B68">
      <w:pPr>
        <w:pStyle w:val="NoSpacing"/>
        <w:ind w:left="346"/>
        <w:rPr>
          <w:rFonts w:ascii="Garamond" w:eastAsia="Garamond" w:hAnsi="Garamond" w:cs="Garamond"/>
          <w:color w:val="000000" w:themeColor="text1"/>
          <w:sz w:val="18"/>
          <w:szCs w:val="18"/>
        </w:rPr>
      </w:pPr>
    </w:p>
    <w:p w14:paraId="3159B32D" w14:textId="77777777" w:rsidR="00F5071B" w:rsidRPr="00E912C4" w:rsidRDefault="00F5071B" w:rsidP="00A44B1E">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WORK</w:t>
      </w:r>
      <w:r w:rsidRPr="00E912C4">
        <w:rPr>
          <w:rFonts w:ascii="Garamond" w:hAnsi="Garamond"/>
          <w:color w:val="000000" w:themeColor="text1"/>
          <w:sz w:val="18"/>
          <w:szCs w:val="18"/>
        </w:rPr>
        <w:t xml:space="preserve"> </w:t>
      </w:r>
      <w:r w:rsidRPr="00E912C4">
        <w:rPr>
          <w:rFonts w:ascii="Garamond" w:hAnsi="Garamond"/>
          <w:b/>
          <w:bCs/>
          <w:color w:val="000000" w:themeColor="text1"/>
          <w:sz w:val="18"/>
          <w:szCs w:val="18"/>
        </w:rPr>
        <w:t>EXPERIENCE</w:t>
      </w:r>
    </w:p>
    <w:p w14:paraId="62AADADF" w14:textId="3BE63FB3" w:rsidR="00CA5747" w:rsidRPr="00E912C4" w:rsidRDefault="004E7756" w:rsidP="00A44B1E">
      <w:pPr>
        <w:pStyle w:val="NoSpacing"/>
        <w:rPr>
          <w:rFonts w:ascii="Garamond" w:hAnsi="Garamond"/>
          <w:b/>
          <w:bCs/>
          <w:color w:val="000000" w:themeColor="text1"/>
          <w:sz w:val="18"/>
          <w:szCs w:val="18"/>
        </w:rPr>
      </w:pPr>
      <w:r w:rsidRPr="00E912C4">
        <w:rPr>
          <w:rFonts w:ascii="Garamond" w:hAnsi="Garamond"/>
          <w:b/>
          <w:bCs/>
          <w:color w:val="000000" w:themeColor="text1"/>
          <w:sz w:val="18"/>
          <w:szCs w:val="18"/>
        </w:rPr>
        <w:t>Goldman Sachs</w:t>
      </w:r>
    </w:p>
    <w:p w14:paraId="183974F7" w14:textId="0ECD1D37" w:rsidR="009C16C2" w:rsidRDefault="004E7756" w:rsidP="00A44B1E">
      <w:pPr>
        <w:pStyle w:val="NoSpacing"/>
        <w:rPr>
          <w:rFonts w:ascii="Garamond" w:hAnsi="Garamond"/>
          <w:bCs/>
          <w:color w:val="000000" w:themeColor="text1"/>
          <w:sz w:val="18"/>
          <w:szCs w:val="18"/>
        </w:rPr>
      </w:pPr>
      <w:r w:rsidRPr="00E912C4">
        <w:rPr>
          <w:rFonts w:ascii="Garamond" w:hAnsi="Garamond"/>
          <w:bCs/>
          <w:i/>
          <w:color w:val="000000" w:themeColor="text1"/>
          <w:sz w:val="18"/>
          <w:szCs w:val="18"/>
        </w:rPr>
        <w:t>Classics Investment Banking Summer Analyst</w:t>
      </w:r>
      <w:r w:rsidR="00B14139" w:rsidRPr="00E912C4">
        <w:rPr>
          <w:rFonts w:ascii="Garamond" w:hAnsi="Garamond"/>
          <w:bCs/>
          <w:i/>
          <w:color w:val="000000" w:themeColor="text1"/>
          <w:sz w:val="18"/>
          <w:szCs w:val="18"/>
        </w:rPr>
        <w:t xml:space="preserve"> (Financial Institutions Group) </w:t>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E96080" w:rsidRPr="00E912C4">
        <w:rPr>
          <w:rFonts w:ascii="Garamond" w:hAnsi="Garamond"/>
          <w:bCs/>
          <w:color w:val="000000" w:themeColor="text1"/>
          <w:sz w:val="18"/>
          <w:szCs w:val="18"/>
        </w:rPr>
        <w:tab/>
        <w:t xml:space="preserve">          June 2019-Present</w:t>
      </w:r>
    </w:p>
    <w:p w14:paraId="6DE687A4" w14:textId="43D0B474" w:rsidR="00F72753" w:rsidRPr="00F72753" w:rsidRDefault="00F72753" w:rsidP="00F72753">
      <w:pPr>
        <w:pStyle w:val="NoSpacing"/>
        <w:numPr>
          <w:ilvl w:val="2"/>
          <w:numId w:val="6"/>
        </w:numPr>
        <w:rPr>
          <w:rFonts w:ascii="Garamond" w:eastAsia="Garamond" w:hAnsi="Garamond" w:cs="Garamond"/>
          <w:sz w:val="18"/>
          <w:szCs w:val="18"/>
        </w:rPr>
      </w:pPr>
      <w:r>
        <w:rPr>
          <w:rFonts w:ascii="Garamond" w:hAnsi="Garamond"/>
          <w:sz w:val="18"/>
          <w:szCs w:val="18"/>
        </w:rPr>
        <w:t xml:space="preserve">Drafted </w:t>
      </w:r>
      <w:r w:rsidR="00793DFB">
        <w:rPr>
          <w:rFonts w:ascii="Garamond" w:hAnsi="Garamond"/>
          <w:sz w:val="18"/>
          <w:szCs w:val="18"/>
        </w:rPr>
        <w:t xml:space="preserve">committee </w:t>
      </w:r>
      <w:r>
        <w:rPr>
          <w:rFonts w:ascii="Garamond" w:hAnsi="Garamond"/>
          <w:sz w:val="18"/>
          <w:szCs w:val="18"/>
        </w:rPr>
        <w:t xml:space="preserve">memorandum following </w:t>
      </w:r>
      <w:r w:rsidR="00793DFB">
        <w:rPr>
          <w:rFonts w:ascii="Garamond" w:hAnsi="Garamond"/>
          <w:sz w:val="18"/>
          <w:szCs w:val="18"/>
        </w:rPr>
        <w:t>$</w:t>
      </w:r>
      <w:r w:rsidR="002E7242">
        <w:rPr>
          <w:rFonts w:ascii="Garamond" w:hAnsi="Garamond"/>
          <w:sz w:val="18"/>
          <w:szCs w:val="18"/>
        </w:rPr>
        <w:t>400</w:t>
      </w:r>
      <w:bookmarkStart w:id="1" w:name="_GoBack"/>
      <w:bookmarkEnd w:id="1"/>
      <w:r w:rsidR="00793DFB">
        <w:rPr>
          <w:rFonts w:ascii="Garamond" w:hAnsi="Garamond"/>
          <w:sz w:val="18"/>
          <w:szCs w:val="18"/>
        </w:rPr>
        <w:t xml:space="preserve">mm </w:t>
      </w:r>
      <w:r>
        <w:rPr>
          <w:rFonts w:ascii="Garamond" w:hAnsi="Garamond"/>
          <w:sz w:val="18"/>
          <w:szCs w:val="18"/>
        </w:rPr>
        <w:t>issuance of preferred stock by client company, including projecting company financials, and presented to senior leadership</w:t>
      </w:r>
    </w:p>
    <w:p w14:paraId="522F3C8D" w14:textId="14F521E2" w:rsidR="00F72753" w:rsidRPr="00F72753" w:rsidRDefault="00F72753" w:rsidP="00F72753">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Performed company and industry analyses for clients, preparing pitch books for potential M&amp;A and buy-side deals</w:t>
      </w:r>
    </w:p>
    <w:p w14:paraId="593BA614" w14:textId="4DB2E292" w:rsidR="00F5071B" w:rsidRPr="00E912C4" w:rsidRDefault="00F5071B" w:rsidP="00A44B1E">
      <w:pPr>
        <w:pStyle w:val="NoSpacing"/>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Partnership for Public Service, Washington, D.C.</w:t>
      </w:r>
    </w:p>
    <w:p w14:paraId="605F3A36" w14:textId="77777777" w:rsidR="00F5071B" w:rsidRPr="00E912C4" w:rsidRDefault="00F5071B" w:rsidP="00A44B1E">
      <w:pPr>
        <w:pStyle w:val="NoSpacing"/>
        <w:rPr>
          <w:rFonts w:ascii="Garamond" w:eastAsia="Garamond" w:hAnsi="Garamond" w:cs="Garamond"/>
          <w:color w:val="000000" w:themeColor="text1"/>
          <w:sz w:val="18"/>
          <w:szCs w:val="18"/>
        </w:rPr>
      </w:pPr>
      <w:r w:rsidRPr="00E912C4">
        <w:rPr>
          <w:rFonts w:ascii="Garamond" w:hAnsi="Garamond"/>
          <w:i/>
          <w:iCs/>
          <w:color w:val="000000" w:themeColor="text1"/>
          <w:sz w:val="18"/>
          <w:szCs w:val="18"/>
        </w:rPr>
        <w:t>Research &amp; Evaluation Intern</w:t>
      </w:r>
      <w:r w:rsidRPr="00E912C4">
        <w:rPr>
          <w:rFonts w:ascii="Garamond" w:hAnsi="Garamond"/>
          <w:color w:val="000000" w:themeColor="text1"/>
          <w:sz w:val="18"/>
          <w:szCs w:val="18"/>
        </w:rPr>
        <w:t xml:space="preserve"> </w:t>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t xml:space="preserve">                        </w:t>
      </w:r>
      <w:proofErr w:type="gramStart"/>
      <w:r w:rsidRPr="00E912C4">
        <w:rPr>
          <w:rFonts w:ascii="Garamond" w:hAnsi="Garamond"/>
          <w:color w:val="000000" w:themeColor="text1"/>
          <w:sz w:val="18"/>
          <w:szCs w:val="18"/>
        </w:rPr>
        <w:tab/>
        <w:t xml:space="preserve">  June</w:t>
      </w:r>
      <w:proofErr w:type="gramEnd"/>
      <w:r w:rsidRPr="00E912C4">
        <w:rPr>
          <w:rFonts w:ascii="Garamond" w:hAnsi="Garamond"/>
          <w:color w:val="000000" w:themeColor="text1"/>
          <w:sz w:val="18"/>
          <w:szCs w:val="18"/>
        </w:rPr>
        <w:t xml:space="preserve"> 2018-August 2018            </w:t>
      </w:r>
    </w:p>
    <w:p w14:paraId="40490781" w14:textId="77777777" w:rsidR="00F5071B" w:rsidRPr="00E912C4" w:rsidRDefault="00F5071B" w:rsidP="00A44B1E">
      <w:pPr>
        <w:pStyle w:val="NoSpacing"/>
        <w:numPr>
          <w:ilvl w:val="0"/>
          <w:numId w:val="1"/>
        </w:numPr>
        <w:ind w:left="345"/>
        <w:rPr>
          <w:rFonts w:ascii="Garamond" w:eastAsia="Garamond" w:hAnsi="Garamond" w:cs="Garamond"/>
          <w:color w:val="000000" w:themeColor="text1"/>
          <w:sz w:val="18"/>
          <w:szCs w:val="18"/>
        </w:rPr>
      </w:pPr>
      <w:r w:rsidRPr="00E912C4">
        <w:rPr>
          <w:rFonts w:ascii="Garamond" w:hAnsi="Garamond"/>
          <w:color w:val="000000" w:themeColor="text1"/>
          <w:sz w:val="18"/>
          <w:szCs w:val="18"/>
        </w:rPr>
        <w:t>Conducted background research on five government agencies and collaborated with internal team and executive sponsor, Accenture Federal Services, to prepare an issue brief on improving citizen experience in the federal government</w:t>
      </w:r>
    </w:p>
    <w:p w14:paraId="4CB1AA31" w14:textId="77777777" w:rsidR="00F5071B" w:rsidRPr="00E912C4" w:rsidRDefault="00F5071B" w:rsidP="00A44B1E">
      <w:pPr>
        <w:pStyle w:val="NoSpacing"/>
        <w:numPr>
          <w:ilvl w:val="0"/>
          <w:numId w:val="1"/>
        </w:numPr>
        <w:ind w:left="345"/>
        <w:rPr>
          <w:rFonts w:ascii="Garamond" w:eastAsia="Garamond" w:hAnsi="Garamond" w:cs="Garamond"/>
          <w:color w:val="000000" w:themeColor="text1"/>
          <w:sz w:val="18"/>
          <w:szCs w:val="18"/>
        </w:rPr>
      </w:pPr>
      <w:r w:rsidRPr="00E912C4">
        <w:rPr>
          <w:rFonts w:ascii="Garamond" w:hAnsi="Garamond"/>
          <w:color w:val="000000" w:themeColor="text1"/>
          <w:sz w:val="18"/>
          <w:szCs w:val="18"/>
        </w:rPr>
        <w:t>Compiled and synthesized 78 agency priority plans from 23 government agencies to create a data point on customer experience in the government that was used in the firm’s outreach material to members of Congress</w:t>
      </w:r>
    </w:p>
    <w:p w14:paraId="56DAFAD5" w14:textId="77777777" w:rsidR="00F5071B" w:rsidRPr="00E912C4" w:rsidRDefault="00F5071B" w:rsidP="00A44B1E">
      <w:pPr>
        <w:pStyle w:val="NoSpacing"/>
        <w:numPr>
          <w:ilvl w:val="0"/>
          <w:numId w:val="1"/>
        </w:numPr>
        <w:ind w:left="345"/>
        <w:rPr>
          <w:rFonts w:ascii="Garamond" w:eastAsia="Garamond" w:hAnsi="Garamond" w:cs="Garamond"/>
          <w:color w:val="000000" w:themeColor="text1"/>
          <w:sz w:val="18"/>
          <w:szCs w:val="18"/>
        </w:rPr>
      </w:pPr>
      <w:r w:rsidRPr="00E912C4">
        <w:rPr>
          <w:rFonts w:ascii="Garamond" w:hAnsi="Garamond"/>
          <w:color w:val="000000" w:themeColor="text1"/>
          <w:sz w:val="18"/>
          <w:szCs w:val="18"/>
        </w:rPr>
        <w:t>Analyzed the information technology budgets of 15 cabinet agencies, making IT dashboards which presidential transition teams will use in 2020</w:t>
      </w:r>
    </w:p>
    <w:p w14:paraId="29D59FD6" w14:textId="77777777" w:rsidR="00F5071B" w:rsidRPr="00E912C4" w:rsidRDefault="00F5071B" w:rsidP="00A44B1E">
      <w:pPr>
        <w:pStyle w:val="NoSpacing"/>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 xml:space="preserve">Social Stigma and Perception Laboratory, Princeton, NJ </w:t>
      </w:r>
    </w:p>
    <w:p w14:paraId="0361A226" w14:textId="77777777" w:rsidR="00F5071B" w:rsidRPr="00E912C4" w:rsidRDefault="00F5071B" w:rsidP="00A44B1E">
      <w:pPr>
        <w:pStyle w:val="NoSpacing"/>
        <w:rPr>
          <w:rFonts w:ascii="Garamond" w:eastAsia="Garamond" w:hAnsi="Garamond" w:cs="Garamond"/>
          <w:i/>
          <w:iCs/>
          <w:color w:val="000000" w:themeColor="text1"/>
          <w:sz w:val="18"/>
          <w:szCs w:val="18"/>
        </w:rPr>
      </w:pPr>
      <w:r w:rsidRPr="00E912C4">
        <w:rPr>
          <w:rFonts w:ascii="Garamond" w:hAnsi="Garamond"/>
          <w:i/>
          <w:iCs/>
          <w:color w:val="000000" w:themeColor="text1"/>
          <w:sz w:val="18"/>
          <w:szCs w:val="18"/>
        </w:rPr>
        <w:t>Undergraduate Research Assistant</w:t>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t xml:space="preserve">                </w:t>
      </w:r>
      <w:r w:rsidRPr="00E912C4">
        <w:rPr>
          <w:rFonts w:ascii="Garamond" w:hAnsi="Garamond"/>
          <w:color w:val="000000" w:themeColor="text1"/>
          <w:sz w:val="18"/>
          <w:szCs w:val="18"/>
        </w:rPr>
        <w:t>September 2017-Present</w:t>
      </w:r>
    </w:p>
    <w:p w14:paraId="41BB8929" w14:textId="77777777" w:rsidR="00CD6529" w:rsidRPr="00E912C4" w:rsidRDefault="00CD6529" w:rsidP="00A44B1E">
      <w:pPr>
        <w:pStyle w:val="NoSpacing"/>
        <w:numPr>
          <w:ilvl w:val="1"/>
          <w:numId w:val="3"/>
        </w:numPr>
        <w:rPr>
          <w:rFonts w:ascii="Garamond" w:eastAsia="Garamond" w:hAnsi="Garamond" w:cs="Garamond"/>
          <w:color w:val="000000" w:themeColor="text1"/>
          <w:sz w:val="18"/>
          <w:szCs w:val="18"/>
        </w:rPr>
      </w:pPr>
      <w:r w:rsidRPr="00E912C4">
        <w:rPr>
          <w:rFonts w:ascii="Garamond" w:hAnsi="Garamond"/>
          <w:color w:val="000000" w:themeColor="text1"/>
          <w:sz w:val="18"/>
          <w:szCs w:val="18"/>
        </w:rPr>
        <w:t xml:space="preserve">Assist Professor J. Nicole Shelton with an audit study exploring the representations of diversity in college admissions material </w:t>
      </w:r>
    </w:p>
    <w:p w14:paraId="5289D3FE" w14:textId="77777777" w:rsidR="00CD6529" w:rsidRPr="00E912C4" w:rsidRDefault="00CD6529" w:rsidP="00A44B1E">
      <w:pPr>
        <w:pStyle w:val="NoSpacing"/>
        <w:numPr>
          <w:ilvl w:val="1"/>
          <w:numId w:val="3"/>
        </w:numPr>
        <w:rPr>
          <w:rFonts w:ascii="Garamond" w:eastAsia="Garamond" w:hAnsi="Garamond" w:cs="Garamond"/>
          <w:color w:val="000000" w:themeColor="text1"/>
          <w:sz w:val="18"/>
          <w:szCs w:val="18"/>
        </w:rPr>
      </w:pPr>
      <w:r w:rsidRPr="00E912C4">
        <w:rPr>
          <w:rFonts w:ascii="Garamond" w:hAnsi="Garamond"/>
          <w:color w:val="000000" w:themeColor="text1"/>
          <w:sz w:val="18"/>
          <w:szCs w:val="18"/>
        </w:rPr>
        <w:t>Evaluated 600 colleges’ mission statements using a quantitative content analysis coding schematic and developed an algorithm that implemented text analytics to sort over 1,000 collected data points</w:t>
      </w:r>
    </w:p>
    <w:p w14:paraId="2F72A328" w14:textId="77777777" w:rsidR="00F5071B" w:rsidRPr="00E912C4" w:rsidRDefault="00F5071B" w:rsidP="00A44B1E">
      <w:pPr>
        <w:pStyle w:val="NoSpacing"/>
        <w:rPr>
          <w:rFonts w:ascii="Garamond" w:eastAsia="Garamond" w:hAnsi="Garamond" w:cs="Garamond"/>
          <w:i/>
          <w:iCs/>
          <w:color w:val="000000" w:themeColor="text1"/>
          <w:sz w:val="18"/>
          <w:szCs w:val="18"/>
        </w:rPr>
      </w:pPr>
      <w:r w:rsidRPr="00E912C4">
        <w:rPr>
          <w:rFonts w:ascii="Garamond" w:hAnsi="Garamond"/>
          <w:b/>
          <w:bCs/>
          <w:color w:val="000000" w:themeColor="text1"/>
          <w:sz w:val="18"/>
          <w:szCs w:val="18"/>
        </w:rPr>
        <w:t>E</w:t>
      </w:r>
      <w:r w:rsidRPr="00E912C4">
        <w:rPr>
          <w:rFonts w:ascii="Garamond" w:hAnsi="Garamond"/>
          <w:b/>
          <w:bCs/>
          <w:color w:val="000000" w:themeColor="text1"/>
          <w:sz w:val="18"/>
          <w:szCs w:val="18"/>
          <w:vertAlign w:val="superscript"/>
        </w:rPr>
        <w:t>3</w:t>
      </w:r>
      <w:r w:rsidRPr="00E912C4">
        <w:rPr>
          <w:rFonts w:ascii="Garamond" w:hAnsi="Garamond"/>
          <w:b/>
          <w:bCs/>
          <w:color w:val="000000" w:themeColor="text1"/>
          <w:sz w:val="18"/>
          <w:szCs w:val="18"/>
        </w:rPr>
        <w:t>: Education Equals Empowerment, Newtown, PA</w:t>
      </w:r>
      <w:r w:rsidRPr="00E912C4">
        <w:rPr>
          <w:rFonts w:ascii="Arial Unicode MS" w:eastAsia="Arial Unicode MS" w:hAnsi="Arial Unicode MS" w:cs="Arial Unicode MS"/>
          <w:color w:val="000000" w:themeColor="text1"/>
          <w:sz w:val="18"/>
          <w:szCs w:val="18"/>
        </w:rPr>
        <w:br/>
      </w:r>
      <w:r w:rsidRPr="00E912C4">
        <w:rPr>
          <w:rFonts w:ascii="Garamond" w:hAnsi="Garamond"/>
          <w:i/>
          <w:iCs/>
          <w:color w:val="000000" w:themeColor="text1"/>
          <w:sz w:val="18"/>
          <w:szCs w:val="18"/>
        </w:rPr>
        <w:t>Founder &amp; President</w:t>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r>
      <w:proofErr w:type="gramStart"/>
      <w:r w:rsidRPr="00E912C4">
        <w:rPr>
          <w:rFonts w:ascii="Garamond" w:hAnsi="Garamond"/>
          <w:i/>
          <w:iCs/>
          <w:color w:val="000000" w:themeColor="text1"/>
          <w:sz w:val="18"/>
          <w:szCs w:val="18"/>
        </w:rPr>
        <w:tab/>
        <w:t xml:space="preserve">  </w:t>
      </w:r>
      <w:r w:rsidRPr="00E912C4">
        <w:rPr>
          <w:rFonts w:ascii="Garamond" w:hAnsi="Garamond"/>
          <w:color w:val="000000" w:themeColor="text1"/>
          <w:sz w:val="18"/>
          <w:szCs w:val="18"/>
        </w:rPr>
        <w:t>November</w:t>
      </w:r>
      <w:proofErr w:type="gramEnd"/>
      <w:r w:rsidRPr="00E912C4">
        <w:rPr>
          <w:rFonts w:ascii="Garamond" w:hAnsi="Garamond"/>
          <w:color w:val="000000" w:themeColor="text1"/>
          <w:sz w:val="18"/>
          <w:szCs w:val="18"/>
        </w:rPr>
        <w:t xml:space="preserve"> 2014-September 2017</w:t>
      </w:r>
      <w:r w:rsidRPr="00E912C4">
        <w:rPr>
          <w:rFonts w:ascii="Garamond" w:hAnsi="Garamond"/>
          <w:i/>
          <w:iCs/>
          <w:color w:val="000000" w:themeColor="text1"/>
          <w:sz w:val="18"/>
          <w:szCs w:val="18"/>
        </w:rPr>
        <w:t xml:space="preserve">      </w:t>
      </w:r>
    </w:p>
    <w:p w14:paraId="5BE9FFC9" w14:textId="77777777" w:rsidR="00F5071B" w:rsidRPr="00E912C4" w:rsidRDefault="00F5071B" w:rsidP="00A44B1E">
      <w:pPr>
        <w:pStyle w:val="NoSpacing"/>
        <w:numPr>
          <w:ilvl w:val="1"/>
          <w:numId w:val="5"/>
        </w:numPr>
        <w:rPr>
          <w:rFonts w:ascii="Garamond" w:eastAsia="Garamond" w:hAnsi="Garamond" w:cs="Garamond"/>
          <w:color w:val="000000" w:themeColor="text1"/>
          <w:sz w:val="18"/>
          <w:szCs w:val="18"/>
        </w:rPr>
      </w:pPr>
      <w:r w:rsidRPr="00E912C4">
        <w:rPr>
          <w:rFonts w:ascii="Garamond" w:hAnsi="Garamond"/>
          <w:color w:val="000000" w:themeColor="text1"/>
          <w:sz w:val="18"/>
          <w:szCs w:val="18"/>
        </w:rPr>
        <w:t>Founded E3: Education Equals Empowerment, a non-profit organization that inspires girls’ interest in STEM through hands-on activities such as afternoon workshops and weekend seminars</w:t>
      </w:r>
    </w:p>
    <w:p w14:paraId="079EB836" w14:textId="739655E9" w:rsidR="00F5071B" w:rsidRPr="006D416E" w:rsidRDefault="00F5071B" w:rsidP="006D416E">
      <w:pPr>
        <w:pStyle w:val="NoSpacing"/>
        <w:numPr>
          <w:ilvl w:val="0"/>
          <w:numId w:val="6"/>
        </w:numPr>
        <w:rPr>
          <w:rFonts w:ascii="Garamond" w:eastAsia="Garamond" w:hAnsi="Garamond" w:cs="Garamond"/>
          <w:color w:val="000000" w:themeColor="text1"/>
          <w:sz w:val="18"/>
          <w:szCs w:val="18"/>
        </w:rPr>
      </w:pPr>
      <w:r w:rsidRPr="00E912C4">
        <w:rPr>
          <w:rFonts w:ascii="Garamond" w:hAnsi="Garamond"/>
          <w:color w:val="000000" w:themeColor="text1"/>
          <w:sz w:val="18"/>
          <w:szCs w:val="18"/>
        </w:rPr>
        <w:t>Ran monthly STEM workshops at 6 partner elementary schools attended by over 1,000 3rd and 4th grade female students</w:t>
      </w:r>
    </w:p>
    <w:p w14:paraId="38290C12" w14:textId="19C0EA7B" w:rsidR="00A44B1E" w:rsidRDefault="00A44B1E" w:rsidP="00A44B1E">
      <w:pPr>
        <w:pStyle w:val="NoSpacing"/>
        <w:rPr>
          <w:rFonts w:ascii="Garamond" w:hAnsi="Garamond"/>
          <w:color w:val="000000" w:themeColor="text1"/>
          <w:sz w:val="18"/>
          <w:szCs w:val="18"/>
        </w:rPr>
      </w:pPr>
    </w:p>
    <w:p w14:paraId="5D7458B2" w14:textId="07BF54C0" w:rsidR="00D602D3" w:rsidRPr="00D602D3" w:rsidRDefault="00F5071B" w:rsidP="00D602D3">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LEADERSHIP EXPERIENCE</w:t>
      </w:r>
    </w:p>
    <w:p w14:paraId="0F485519" w14:textId="6F0EEE4E" w:rsidR="00793DFB" w:rsidRDefault="00793DFB" w:rsidP="00A44B1E">
      <w:pPr>
        <w:pStyle w:val="NoSpacing"/>
        <w:rPr>
          <w:rFonts w:ascii="Garamond" w:hAnsi="Garamond"/>
          <w:color w:val="000000" w:themeColor="text1"/>
          <w:sz w:val="18"/>
          <w:szCs w:val="18"/>
        </w:rPr>
      </w:pPr>
      <w:r>
        <w:rPr>
          <w:rFonts w:ascii="Garamond" w:hAnsi="Garamond"/>
          <w:b/>
          <w:bCs/>
          <w:color w:val="000000" w:themeColor="text1"/>
          <w:sz w:val="18"/>
          <w:szCs w:val="18"/>
        </w:rPr>
        <w:t>Asian American Student Association (AASA)</w:t>
      </w:r>
      <w:r>
        <w:rPr>
          <w:rFonts w:ascii="Garamond" w:hAnsi="Garamond"/>
          <w:color w:val="000000" w:themeColor="text1"/>
          <w:sz w:val="18"/>
          <w:szCs w:val="18"/>
        </w:rPr>
        <w:tab/>
      </w:r>
      <w:r>
        <w:rPr>
          <w:rFonts w:ascii="Garamond" w:hAnsi="Garamond"/>
          <w:color w:val="000000" w:themeColor="text1"/>
          <w:sz w:val="18"/>
          <w:szCs w:val="18"/>
        </w:rPr>
        <w:tab/>
      </w:r>
    </w:p>
    <w:p w14:paraId="18A97998" w14:textId="18F42900" w:rsidR="00793DFB" w:rsidRDefault="00793DFB" w:rsidP="00A44B1E">
      <w:pPr>
        <w:pStyle w:val="NoSpacing"/>
        <w:rPr>
          <w:rFonts w:ascii="Garamond" w:hAnsi="Garamond"/>
          <w:color w:val="000000" w:themeColor="text1"/>
          <w:sz w:val="18"/>
          <w:szCs w:val="18"/>
        </w:rPr>
      </w:pPr>
      <w:r>
        <w:rPr>
          <w:rFonts w:ascii="Garamond" w:hAnsi="Garamond"/>
          <w:i/>
          <w:iCs/>
          <w:color w:val="000000" w:themeColor="text1"/>
          <w:sz w:val="18"/>
          <w:szCs w:val="18"/>
        </w:rPr>
        <w:t>Co-President</w:t>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t xml:space="preserve">     </w:t>
      </w:r>
      <w:r>
        <w:rPr>
          <w:rFonts w:ascii="Garamond" w:hAnsi="Garamond"/>
          <w:color w:val="000000" w:themeColor="text1"/>
          <w:sz w:val="18"/>
          <w:szCs w:val="18"/>
        </w:rPr>
        <w:t>January 2019-Present</w:t>
      </w:r>
    </w:p>
    <w:p w14:paraId="3D24D905" w14:textId="152F8419" w:rsidR="00793DFB" w:rsidRPr="00793DFB" w:rsidRDefault="00793DFB" w:rsidP="00793DFB">
      <w:pPr>
        <w:pStyle w:val="NoSpacing"/>
        <w:numPr>
          <w:ilvl w:val="2"/>
          <w:numId w:val="6"/>
        </w:numPr>
        <w:rPr>
          <w:rFonts w:ascii="Garamond" w:eastAsia="Garamond" w:hAnsi="Garamond" w:cs="Garamond"/>
          <w:color w:val="000000" w:themeColor="text1"/>
          <w:sz w:val="18"/>
          <w:szCs w:val="18"/>
        </w:rPr>
      </w:pPr>
      <w:r>
        <w:rPr>
          <w:rFonts w:ascii="Garamond" w:eastAsia="Garamond" w:hAnsi="Garamond" w:cs="Garamond"/>
          <w:color w:val="000000" w:themeColor="text1"/>
          <w:sz w:val="18"/>
          <w:szCs w:val="18"/>
        </w:rPr>
        <w:t>Manage an executive board of 14 people to plan weekly roundtables, speaker series, and cultural events for our organization, which serves over 300 undergraduate members</w:t>
      </w:r>
    </w:p>
    <w:p w14:paraId="1D14C690" w14:textId="3F893F25" w:rsidR="00CA5747" w:rsidRPr="00E912C4" w:rsidRDefault="00CA5747" w:rsidP="00A44B1E">
      <w:pPr>
        <w:pStyle w:val="NoSpacing"/>
        <w:rPr>
          <w:rFonts w:ascii="Garamond" w:hAnsi="Garamond"/>
          <w:b/>
          <w:bCs/>
          <w:color w:val="000000" w:themeColor="text1"/>
          <w:sz w:val="18"/>
          <w:szCs w:val="18"/>
        </w:rPr>
      </w:pPr>
      <w:r w:rsidRPr="00E912C4">
        <w:rPr>
          <w:rFonts w:ascii="Garamond" w:hAnsi="Garamond"/>
          <w:b/>
          <w:bCs/>
          <w:color w:val="000000" w:themeColor="text1"/>
          <w:sz w:val="18"/>
          <w:szCs w:val="18"/>
        </w:rPr>
        <w:t>The Daily Princetonian</w:t>
      </w:r>
      <w:r w:rsidRPr="00E912C4">
        <w:rPr>
          <w:rFonts w:ascii="Garamond" w:hAnsi="Garamond"/>
          <w:b/>
          <w:bCs/>
          <w:color w:val="000000" w:themeColor="text1"/>
          <w:sz w:val="18"/>
          <w:szCs w:val="18"/>
        </w:rPr>
        <w:tab/>
      </w:r>
    </w:p>
    <w:p w14:paraId="762A3026" w14:textId="543E380D" w:rsidR="00B80A97" w:rsidRPr="00E912C4" w:rsidRDefault="00213313" w:rsidP="00A44B1E">
      <w:pPr>
        <w:pStyle w:val="NoSpacing"/>
        <w:rPr>
          <w:rFonts w:ascii="Garamond" w:eastAsia="Garamond" w:hAnsi="Garamond" w:cs="Garamond"/>
          <w:color w:val="000000" w:themeColor="text1"/>
          <w:sz w:val="18"/>
          <w:szCs w:val="18"/>
        </w:rPr>
      </w:pPr>
      <w:r w:rsidRPr="00E912C4">
        <w:rPr>
          <w:rFonts w:ascii="Garamond" w:hAnsi="Garamond"/>
          <w:i/>
          <w:iCs/>
          <w:color w:val="000000" w:themeColor="text1"/>
          <w:sz w:val="18"/>
          <w:szCs w:val="18"/>
        </w:rPr>
        <w:t xml:space="preserve">Head </w:t>
      </w:r>
      <w:r w:rsidR="00CA5747" w:rsidRPr="00E912C4">
        <w:rPr>
          <w:rFonts w:ascii="Garamond" w:hAnsi="Garamond"/>
          <w:i/>
          <w:iCs/>
          <w:color w:val="000000" w:themeColor="text1"/>
          <w:sz w:val="18"/>
          <w:szCs w:val="18"/>
        </w:rPr>
        <w:t>Editor of The Prospect</w:t>
      </w:r>
      <w:r w:rsidR="00CA574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t>September 2018-Present</w:t>
      </w:r>
    </w:p>
    <w:p w14:paraId="4B8608D5" w14:textId="21B9E095" w:rsidR="00B80A97" w:rsidRPr="00E912C4" w:rsidRDefault="00093DB4" w:rsidP="00A44B1E">
      <w:pPr>
        <w:pStyle w:val="NoSpacing"/>
        <w:numPr>
          <w:ilvl w:val="2"/>
          <w:numId w:val="6"/>
        </w:numPr>
        <w:rPr>
          <w:rFonts w:ascii="Garamond" w:eastAsia="Garamond" w:hAnsi="Garamond" w:cs="Garamond"/>
          <w:color w:val="000000" w:themeColor="text1"/>
          <w:sz w:val="18"/>
          <w:szCs w:val="18"/>
        </w:rPr>
      </w:pPr>
      <w:r w:rsidRPr="00E912C4">
        <w:rPr>
          <w:rFonts w:ascii="Garamond" w:hAnsi="Garamond"/>
          <w:color w:val="000000" w:themeColor="text1"/>
          <w:sz w:val="18"/>
          <w:szCs w:val="18"/>
        </w:rPr>
        <w:t>Founder and head editor of</w:t>
      </w:r>
      <w:r w:rsidR="00B80A97" w:rsidRPr="00E912C4">
        <w:rPr>
          <w:rFonts w:ascii="Garamond" w:hAnsi="Garamond"/>
          <w:i/>
          <w:color w:val="000000" w:themeColor="text1"/>
          <w:sz w:val="18"/>
          <w:szCs w:val="18"/>
        </w:rPr>
        <w:t xml:space="preserve"> The Prospect</w:t>
      </w:r>
      <w:r w:rsidR="00B80A97" w:rsidRPr="00E912C4">
        <w:rPr>
          <w:rFonts w:ascii="Garamond" w:hAnsi="Garamond"/>
          <w:color w:val="000000" w:themeColor="text1"/>
          <w:sz w:val="18"/>
          <w:szCs w:val="18"/>
        </w:rPr>
        <w:t xml:space="preserve">, the </w:t>
      </w:r>
      <w:r w:rsidR="00B80A97" w:rsidRPr="00E912C4">
        <w:rPr>
          <w:rFonts w:ascii="Garamond" w:hAnsi="Garamond"/>
          <w:i/>
          <w:color w:val="000000" w:themeColor="text1"/>
          <w:sz w:val="18"/>
          <w:szCs w:val="18"/>
        </w:rPr>
        <w:t>Daily Princetonian</w:t>
      </w:r>
      <w:r w:rsidR="00B80A97" w:rsidRPr="00E912C4">
        <w:rPr>
          <w:rFonts w:ascii="Garamond" w:hAnsi="Garamond"/>
          <w:color w:val="000000" w:themeColor="text1"/>
          <w:sz w:val="18"/>
          <w:szCs w:val="18"/>
        </w:rPr>
        <w:t xml:space="preserve">’s </w:t>
      </w:r>
      <w:r w:rsidR="00D3675A" w:rsidRPr="00E912C4">
        <w:rPr>
          <w:rFonts w:ascii="Garamond" w:hAnsi="Garamond"/>
          <w:color w:val="000000" w:themeColor="text1"/>
          <w:sz w:val="18"/>
          <w:szCs w:val="18"/>
        </w:rPr>
        <w:t>culture</w:t>
      </w:r>
      <w:r w:rsidR="00B80A97" w:rsidRPr="00E912C4">
        <w:rPr>
          <w:rFonts w:ascii="Garamond" w:hAnsi="Garamond"/>
          <w:color w:val="000000" w:themeColor="text1"/>
          <w:sz w:val="18"/>
          <w:szCs w:val="18"/>
        </w:rPr>
        <w:t xml:space="preserve"> blog</w:t>
      </w:r>
      <w:r w:rsidR="00D3675A" w:rsidRPr="00E912C4">
        <w:rPr>
          <w:rFonts w:ascii="Garamond" w:hAnsi="Garamond"/>
          <w:color w:val="000000" w:themeColor="text1"/>
          <w:sz w:val="18"/>
          <w:szCs w:val="18"/>
        </w:rPr>
        <w:t>, which is at the forefront of the organization’s digital first initiative</w:t>
      </w:r>
    </w:p>
    <w:p w14:paraId="7ACFF4CC" w14:textId="2115AB2A" w:rsidR="00CA5747" w:rsidRPr="00E912C4" w:rsidRDefault="00D3675A" w:rsidP="00A44B1E">
      <w:pPr>
        <w:pStyle w:val="NoSpacing"/>
        <w:numPr>
          <w:ilvl w:val="2"/>
          <w:numId w:val="6"/>
        </w:numPr>
        <w:rPr>
          <w:rFonts w:ascii="Garamond" w:eastAsia="Garamond" w:hAnsi="Garamond" w:cs="Garamond"/>
          <w:color w:val="000000" w:themeColor="text1"/>
          <w:sz w:val="18"/>
          <w:szCs w:val="18"/>
        </w:rPr>
      </w:pPr>
      <w:r w:rsidRPr="00E912C4">
        <w:rPr>
          <w:rFonts w:ascii="Garamond" w:hAnsi="Garamond"/>
          <w:color w:val="000000" w:themeColor="text1"/>
          <w:sz w:val="18"/>
          <w:szCs w:val="18"/>
        </w:rPr>
        <w:t>Manage a team of twenty columnists, assigning articles to be published on a daily basis</w:t>
      </w:r>
      <w:r w:rsidR="00FE734A" w:rsidRPr="00E912C4">
        <w:rPr>
          <w:rFonts w:ascii="Garamond" w:hAnsi="Garamond"/>
          <w:color w:val="000000" w:themeColor="text1"/>
          <w:sz w:val="18"/>
          <w:szCs w:val="18"/>
        </w:rPr>
        <w:t>,</w:t>
      </w:r>
      <w:r w:rsidRPr="00E912C4">
        <w:rPr>
          <w:rFonts w:ascii="Garamond" w:hAnsi="Garamond"/>
          <w:color w:val="000000" w:themeColor="text1"/>
          <w:sz w:val="18"/>
          <w:szCs w:val="18"/>
        </w:rPr>
        <w:t xml:space="preserve"> in addition to editing and creating graphics each article</w:t>
      </w:r>
      <w:r w:rsidR="00CA5747" w:rsidRPr="00E912C4">
        <w:rPr>
          <w:rFonts w:ascii="Garamond" w:eastAsia="Garamond" w:hAnsi="Garamond" w:cs="Garamond"/>
          <w:color w:val="000000" w:themeColor="text1"/>
          <w:sz w:val="18"/>
          <w:szCs w:val="18"/>
        </w:rPr>
        <w:t xml:space="preserve">   </w:t>
      </w:r>
    </w:p>
    <w:p w14:paraId="473459C0" w14:textId="09F5B4E9" w:rsidR="00F5071B" w:rsidRPr="00E912C4" w:rsidRDefault="00F5071B" w:rsidP="00A44B1E">
      <w:pPr>
        <w:pStyle w:val="NoSpacing"/>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Princeton University Undergraduate Student Government</w:t>
      </w:r>
      <w:r w:rsidR="006D416E">
        <w:rPr>
          <w:rFonts w:ascii="Garamond" w:hAnsi="Garamond"/>
          <w:b/>
          <w:bCs/>
          <w:color w:val="000000" w:themeColor="text1"/>
          <w:sz w:val="18"/>
          <w:szCs w:val="18"/>
        </w:rPr>
        <w:t xml:space="preserve"> (USG)</w:t>
      </w:r>
    </w:p>
    <w:p w14:paraId="3E640719" w14:textId="6EE2D18E" w:rsidR="00F5071B" w:rsidRPr="00E912C4" w:rsidRDefault="00F5071B" w:rsidP="00A44B1E">
      <w:pPr>
        <w:pStyle w:val="NoSpacing"/>
        <w:rPr>
          <w:rFonts w:ascii="Garamond" w:eastAsia="Garamond" w:hAnsi="Garamond" w:cs="Garamond"/>
          <w:color w:val="000000" w:themeColor="text1"/>
          <w:sz w:val="18"/>
          <w:szCs w:val="18"/>
        </w:rPr>
      </w:pPr>
      <w:r w:rsidRPr="00E912C4">
        <w:rPr>
          <w:rFonts w:ascii="Garamond" w:hAnsi="Garamond"/>
          <w:i/>
          <w:iCs/>
          <w:color w:val="000000" w:themeColor="text1"/>
          <w:sz w:val="18"/>
          <w:szCs w:val="18"/>
        </w:rPr>
        <w:t>Alumni Affairs Chair</w:t>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r>
      <w:r w:rsidR="00E912C4" w:rsidRPr="00E912C4">
        <w:rPr>
          <w:rFonts w:ascii="Garamond" w:hAnsi="Garamond"/>
          <w:i/>
          <w:iCs/>
          <w:color w:val="000000" w:themeColor="text1"/>
          <w:sz w:val="18"/>
          <w:szCs w:val="18"/>
        </w:rPr>
        <w:t xml:space="preserve">       </w:t>
      </w:r>
      <w:r w:rsidRPr="00E912C4">
        <w:rPr>
          <w:rFonts w:ascii="Garamond" w:hAnsi="Garamond"/>
          <w:i/>
          <w:iCs/>
          <w:color w:val="000000" w:themeColor="text1"/>
          <w:sz w:val="18"/>
          <w:szCs w:val="18"/>
        </w:rPr>
        <w:t xml:space="preserve"> </w:t>
      </w:r>
      <w:r w:rsidRPr="00E912C4">
        <w:rPr>
          <w:rFonts w:ascii="Garamond" w:hAnsi="Garamond"/>
          <w:color w:val="000000" w:themeColor="text1"/>
          <w:sz w:val="18"/>
          <w:szCs w:val="18"/>
        </w:rPr>
        <w:t>February 2018-</w:t>
      </w:r>
      <w:r w:rsidR="00E912C4" w:rsidRPr="00E912C4">
        <w:rPr>
          <w:rFonts w:ascii="Garamond" w:hAnsi="Garamond"/>
          <w:color w:val="000000" w:themeColor="text1"/>
          <w:sz w:val="18"/>
          <w:szCs w:val="18"/>
        </w:rPr>
        <w:t>February 2019</w:t>
      </w:r>
    </w:p>
    <w:p w14:paraId="1E711696" w14:textId="7B45668F" w:rsidR="00F5071B" w:rsidRPr="00A44B1E" w:rsidRDefault="009D1B68" w:rsidP="00A44B1E">
      <w:pPr>
        <w:pStyle w:val="NoSpacing"/>
        <w:numPr>
          <w:ilvl w:val="2"/>
          <w:numId w:val="6"/>
        </w:numPr>
        <w:rPr>
          <w:rFonts w:ascii="Garamond" w:eastAsia="Garamond" w:hAnsi="Garamond" w:cs="Garamond"/>
          <w:color w:val="000000" w:themeColor="text1"/>
          <w:sz w:val="18"/>
          <w:szCs w:val="18"/>
        </w:rPr>
      </w:pPr>
      <w:r>
        <w:rPr>
          <w:rFonts w:ascii="Garamond" w:hAnsi="Garamond"/>
          <w:color w:val="000000" w:themeColor="text1"/>
          <w:sz w:val="18"/>
          <w:szCs w:val="18"/>
        </w:rPr>
        <w:t>Planned</w:t>
      </w:r>
      <w:r w:rsidR="006D416E">
        <w:rPr>
          <w:rFonts w:ascii="Garamond" w:hAnsi="Garamond"/>
          <w:color w:val="000000" w:themeColor="text1"/>
          <w:sz w:val="18"/>
          <w:szCs w:val="18"/>
        </w:rPr>
        <w:t xml:space="preserve"> the first USG undergraduate-alumni networking event, which was attended by over 400 individuals, during the </w:t>
      </w:r>
      <w:proofErr w:type="spellStart"/>
      <w:r w:rsidR="006D416E">
        <w:rPr>
          <w:rFonts w:ascii="Garamond" w:hAnsi="Garamond"/>
          <w:color w:val="000000" w:themeColor="text1"/>
          <w:sz w:val="18"/>
          <w:szCs w:val="18"/>
        </w:rPr>
        <w:t>SheRoars</w:t>
      </w:r>
      <w:proofErr w:type="spellEnd"/>
      <w:r w:rsidR="006D416E">
        <w:rPr>
          <w:rFonts w:ascii="Garamond" w:hAnsi="Garamond"/>
          <w:color w:val="000000" w:themeColor="text1"/>
          <w:sz w:val="18"/>
          <w:szCs w:val="18"/>
        </w:rPr>
        <w:t xml:space="preserve"> Conference </w:t>
      </w:r>
    </w:p>
    <w:p w14:paraId="21EB3636" w14:textId="578B753B" w:rsidR="00A44B1E" w:rsidRDefault="00A44B1E" w:rsidP="00A44B1E">
      <w:pPr>
        <w:pStyle w:val="NoSpacing"/>
        <w:rPr>
          <w:rFonts w:ascii="Garamond" w:hAnsi="Garamond"/>
          <w:color w:val="000000" w:themeColor="text1"/>
          <w:sz w:val="18"/>
          <w:szCs w:val="18"/>
        </w:rPr>
      </w:pPr>
    </w:p>
    <w:p w14:paraId="7654609E" w14:textId="1E9F576E" w:rsidR="00A44B1E" w:rsidRPr="00E912C4" w:rsidRDefault="00A44B1E" w:rsidP="00A44B1E">
      <w:pPr>
        <w:pStyle w:val="NoSpacing"/>
        <w:pBdr>
          <w:bottom w:val="single" w:sz="4" w:space="0" w:color="000000"/>
        </w:pBdr>
        <w:rPr>
          <w:rFonts w:ascii="Garamond" w:eastAsia="Garamond" w:hAnsi="Garamond" w:cs="Garamond"/>
          <w:b/>
          <w:bCs/>
          <w:color w:val="000000" w:themeColor="text1"/>
          <w:sz w:val="18"/>
          <w:szCs w:val="18"/>
        </w:rPr>
      </w:pPr>
      <w:r>
        <w:rPr>
          <w:rFonts w:ascii="Garamond" w:hAnsi="Garamond"/>
          <w:b/>
          <w:bCs/>
          <w:color w:val="000000" w:themeColor="text1"/>
          <w:sz w:val="18"/>
          <w:szCs w:val="18"/>
        </w:rPr>
        <w:t xml:space="preserve">PROJECT </w:t>
      </w:r>
      <w:r w:rsidRPr="00E912C4">
        <w:rPr>
          <w:rFonts w:ascii="Garamond" w:hAnsi="Garamond"/>
          <w:b/>
          <w:bCs/>
          <w:color w:val="000000" w:themeColor="text1"/>
          <w:sz w:val="18"/>
          <w:szCs w:val="18"/>
        </w:rPr>
        <w:t>EXPERIENCE</w:t>
      </w:r>
    </w:p>
    <w:p w14:paraId="2857CB02" w14:textId="798587C3" w:rsidR="00A44B1E" w:rsidRPr="00C21700" w:rsidRDefault="00A44B1E" w:rsidP="00A44B1E">
      <w:pPr>
        <w:pStyle w:val="NoSpacing"/>
        <w:rPr>
          <w:rFonts w:ascii="Garamond" w:hAnsi="Garamond"/>
          <w:bCs/>
          <w:sz w:val="18"/>
          <w:szCs w:val="18"/>
        </w:rPr>
      </w:pPr>
      <w:r>
        <w:rPr>
          <w:rFonts w:ascii="Garamond" w:hAnsi="Garamond"/>
          <w:b/>
          <w:bCs/>
          <w:sz w:val="18"/>
          <w:szCs w:val="18"/>
        </w:rPr>
        <w:t>Kavanaugh Hearing Twitter Scraper</w:t>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t xml:space="preserve">             </w:t>
      </w:r>
      <w:r>
        <w:rPr>
          <w:rFonts w:ascii="Garamond" w:hAnsi="Garamond"/>
          <w:bCs/>
          <w:sz w:val="18"/>
          <w:szCs w:val="18"/>
        </w:rPr>
        <w:t>November 2018</w:t>
      </w:r>
    </w:p>
    <w:p w14:paraId="53DE85CE" w14:textId="0839D248" w:rsidR="00F72753" w:rsidRPr="00F72753" w:rsidRDefault="00F72753" w:rsidP="00F72753">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Spearheaded efforts to automate large-scale data-processing at the Princeton University’s Social Stigma and Perception Laboratory</w:t>
      </w:r>
    </w:p>
    <w:p w14:paraId="4B13C9EB" w14:textId="6B47A666" w:rsidR="00A44B1E" w:rsidRPr="00996403" w:rsidRDefault="00A44B1E" w:rsidP="00A44B1E">
      <w:pPr>
        <w:pStyle w:val="NoSpacing"/>
        <w:numPr>
          <w:ilvl w:val="2"/>
          <w:numId w:val="6"/>
        </w:numPr>
        <w:rPr>
          <w:rFonts w:ascii="Garamond" w:eastAsia="Garamond" w:hAnsi="Garamond" w:cs="Garamond"/>
          <w:sz w:val="18"/>
          <w:szCs w:val="18"/>
        </w:rPr>
      </w:pPr>
      <w:r>
        <w:rPr>
          <w:rFonts w:ascii="Garamond" w:hAnsi="Garamond"/>
          <w:sz w:val="18"/>
          <w:szCs w:val="18"/>
        </w:rPr>
        <w:t xml:space="preserve">Created a web scraper using Python and the </w:t>
      </w:r>
      <w:proofErr w:type="spellStart"/>
      <w:r>
        <w:rPr>
          <w:rFonts w:ascii="Garamond" w:hAnsi="Garamond"/>
          <w:sz w:val="18"/>
          <w:szCs w:val="18"/>
        </w:rPr>
        <w:t>Tweepy</w:t>
      </w:r>
      <w:proofErr w:type="spellEnd"/>
      <w:r>
        <w:rPr>
          <w:rFonts w:ascii="Garamond" w:hAnsi="Garamond"/>
          <w:sz w:val="18"/>
          <w:szCs w:val="18"/>
        </w:rPr>
        <w:t xml:space="preserve"> module to scrape a random sample of 4000 user timelines</w:t>
      </w:r>
      <w:r w:rsidR="00F72753">
        <w:rPr>
          <w:rFonts w:ascii="Garamond" w:hAnsi="Garamond"/>
          <w:sz w:val="18"/>
          <w:szCs w:val="18"/>
        </w:rPr>
        <w:t xml:space="preserve">, allowing researchers to analyze tweets for race-based macroenvironmental stressors </w:t>
      </w:r>
    </w:p>
    <w:p w14:paraId="1C1D3A71" w14:textId="77777777" w:rsidR="00A44B1E" w:rsidRPr="00E912C4" w:rsidRDefault="00A44B1E" w:rsidP="00A44B1E">
      <w:pPr>
        <w:pStyle w:val="NoSpacing"/>
        <w:rPr>
          <w:rFonts w:ascii="Garamond" w:eastAsia="Garamond" w:hAnsi="Garamond" w:cs="Garamond"/>
          <w:color w:val="000000" w:themeColor="text1"/>
          <w:sz w:val="18"/>
          <w:szCs w:val="18"/>
        </w:rPr>
      </w:pPr>
    </w:p>
    <w:p w14:paraId="22F2D9DF" w14:textId="77777777" w:rsidR="00F5071B" w:rsidRPr="00E912C4" w:rsidRDefault="00F5071B" w:rsidP="00A44B1E">
      <w:pPr>
        <w:pStyle w:val="NoSpacing"/>
        <w:pBdr>
          <w:bottom w:val="single" w:sz="4" w:space="0" w:color="000000"/>
        </w:pBdr>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SKILLS, ACTIVITIES, &amp; INTERESTS</w:t>
      </w:r>
    </w:p>
    <w:p w14:paraId="599D0458" w14:textId="70E03257" w:rsidR="00F5071B" w:rsidRPr="00E912C4" w:rsidRDefault="00F5071B" w:rsidP="00A44B1E">
      <w:pPr>
        <w:pStyle w:val="NoSpacing"/>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Language Skills</w:t>
      </w:r>
      <w:r w:rsidRPr="00E912C4">
        <w:rPr>
          <w:rFonts w:ascii="Garamond" w:hAnsi="Garamond"/>
          <w:color w:val="000000" w:themeColor="text1"/>
          <w:sz w:val="18"/>
          <w:szCs w:val="18"/>
        </w:rPr>
        <w:t>: Mandarin Chinese (</w:t>
      </w:r>
      <w:r w:rsidR="00A44B1E">
        <w:rPr>
          <w:rFonts w:ascii="Garamond" w:hAnsi="Garamond"/>
          <w:color w:val="000000" w:themeColor="text1"/>
          <w:sz w:val="18"/>
          <w:szCs w:val="18"/>
        </w:rPr>
        <w:t>conversational fluency),</w:t>
      </w:r>
      <w:r w:rsidRPr="00E912C4">
        <w:rPr>
          <w:rFonts w:ascii="Garamond" w:hAnsi="Garamond"/>
          <w:color w:val="000000" w:themeColor="text1"/>
          <w:sz w:val="18"/>
          <w:szCs w:val="18"/>
        </w:rPr>
        <w:t xml:space="preserve"> Spanish (</w:t>
      </w:r>
      <w:r w:rsidR="00A44B1E">
        <w:rPr>
          <w:rFonts w:ascii="Garamond" w:hAnsi="Garamond"/>
          <w:color w:val="000000" w:themeColor="text1"/>
          <w:sz w:val="18"/>
          <w:szCs w:val="18"/>
        </w:rPr>
        <w:t>elementary)</w:t>
      </w:r>
    </w:p>
    <w:p w14:paraId="77BC96FB" w14:textId="0BB58433" w:rsidR="00F5071B" w:rsidRPr="00E912C4" w:rsidRDefault="00F5071B" w:rsidP="00A44B1E">
      <w:pPr>
        <w:pStyle w:val="NoSpacing"/>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Computer Skills</w:t>
      </w:r>
      <w:r w:rsidRPr="00E912C4">
        <w:rPr>
          <w:rFonts w:ascii="Garamond" w:hAnsi="Garamond"/>
          <w:color w:val="000000" w:themeColor="text1"/>
          <w:sz w:val="18"/>
          <w:szCs w:val="18"/>
        </w:rPr>
        <w:t xml:space="preserve">: Java, </w:t>
      </w:r>
      <w:r w:rsidR="00E96080" w:rsidRPr="00E912C4">
        <w:rPr>
          <w:rFonts w:ascii="Garamond" w:hAnsi="Garamond"/>
          <w:color w:val="000000" w:themeColor="text1"/>
          <w:sz w:val="18"/>
          <w:szCs w:val="18"/>
        </w:rPr>
        <w:t xml:space="preserve">C, </w:t>
      </w:r>
      <w:r w:rsidR="002B1312" w:rsidRPr="00E912C4">
        <w:rPr>
          <w:rFonts w:ascii="Garamond" w:hAnsi="Garamond"/>
          <w:color w:val="000000" w:themeColor="text1"/>
          <w:sz w:val="18"/>
          <w:szCs w:val="18"/>
        </w:rPr>
        <w:t xml:space="preserve">R, </w:t>
      </w:r>
      <w:r w:rsidRPr="00E912C4">
        <w:rPr>
          <w:rFonts w:ascii="Garamond" w:hAnsi="Garamond"/>
          <w:color w:val="000000" w:themeColor="text1"/>
          <w:sz w:val="18"/>
          <w:szCs w:val="18"/>
        </w:rPr>
        <w:t>Adobe Photoshop, Microsoft Office</w:t>
      </w:r>
    </w:p>
    <w:p w14:paraId="344BEEA6" w14:textId="6B623791" w:rsidR="00E912C4" w:rsidRPr="00F72753" w:rsidRDefault="00F5071B" w:rsidP="00A44B1E">
      <w:pPr>
        <w:pStyle w:val="NoSpacing"/>
        <w:rPr>
          <w:rFonts w:ascii="Garamond" w:hAnsi="Garamond"/>
          <w:color w:val="000000" w:themeColor="text1"/>
          <w:sz w:val="18"/>
          <w:szCs w:val="18"/>
        </w:rPr>
      </w:pPr>
      <w:r w:rsidRPr="00E912C4">
        <w:rPr>
          <w:rFonts w:ascii="Garamond" w:hAnsi="Garamond"/>
          <w:b/>
          <w:bCs/>
          <w:color w:val="000000" w:themeColor="text1"/>
          <w:sz w:val="18"/>
          <w:szCs w:val="18"/>
        </w:rPr>
        <w:t>Activities</w:t>
      </w:r>
      <w:r w:rsidR="00DD3E16" w:rsidRPr="00E912C4">
        <w:rPr>
          <w:rFonts w:ascii="Garamond" w:hAnsi="Garamond"/>
          <w:b/>
          <w:bCs/>
          <w:color w:val="000000" w:themeColor="text1"/>
          <w:sz w:val="18"/>
          <w:szCs w:val="18"/>
        </w:rPr>
        <w:t xml:space="preserve"> &amp; Interests</w:t>
      </w:r>
      <w:r w:rsidRPr="00E912C4">
        <w:rPr>
          <w:rFonts w:ascii="Garamond" w:hAnsi="Garamond"/>
          <w:b/>
          <w:bCs/>
          <w:color w:val="000000" w:themeColor="text1"/>
          <w:sz w:val="18"/>
          <w:szCs w:val="18"/>
        </w:rPr>
        <w:t xml:space="preserve">: </w:t>
      </w:r>
      <w:r w:rsidR="006D416E">
        <w:rPr>
          <w:rFonts w:ascii="Garamond" w:hAnsi="Garamond"/>
          <w:color w:val="000000" w:themeColor="text1"/>
          <w:sz w:val="18"/>
          <w:szCs w:val="18"/>
        </w:rPr>
        <w:t xml:space="preserve">Princeton </w:t>
      </w:r>
      <w:r w:rsidR="004E7756" w:rsidRPr="00E912C4">
        <w:rPr>
          <w:rFonts w:ascii="Garamond" w:hAnsi="Garamond"/>
          <w:bCs/>
          <w:color w:val="000000" w:themeColor="text1"/>
          <w:sz w:val="18"/>
          <w:szCs w:val="18"/>
        </w:rPr>
        <w:t xml:space="preserve">Women’s </w:t>
      </w:r>
      <w:r w:rsidR="00DD3E16" w:rsidRPr="00E912C4">
        <w:rPr>
          <w:rFonts w:ascii="Garamond" w:hAnsi="Garamond"/>
          <w:bCs/>
          <w:color w:val="000000" w:themeColor="text1"/>
          <w:sz w:val="18"/>
          <w:szCs w:val="18"/>
        </w:rPr>
        <w:t xml:space="preserve">Club </w:t>
      </w:r>
      <w:r w:rsidR="004E7756" w:rsidRPr="00E912C4">
        <w:rPr>
          <w:rFonts w:ascii="Garamond" w:hAnsi="Garamond"/>
          <w:bCs/>
          <w:color w:val="000000" w:themeColor="text1"/>
          <w:sz w:val="18"/>
          <w:szCs w:val="18"/>
        </w:rPr>
        <w:t>Ultimate Frisbee</w:t>
      </w:r>
      <w:r w:rsidR="00715727">
        <w:rPr>
          <w:rFonts w:ascii="Garamond" w:hAnsi="Garamond"/>
          <w:bCs/>
          <w:color w:val="000000" w:themeColor="text1"/>
          <w:sz w:val="18"/>
          <w:szCs w:val="18"/>
        </w:rPr>
        <w:t xml:space="preserve"> (Social Chair)</w:t>
      </w:r>
      <w:r w:rsidR="004E7756" w:rsidRPr="00E912C4">
        <w:rPr>
          <w:rFonts w:ascii="Garamond" w:hAnsi="Garamond"/>
          <w:bCs/>
          <w:color w:val="000000" w:themeColor="text1"/>
          <w:sz w:val="18"/>
          <w:szCs w:val="18"/>
        </w:rPr>
        <w:t xml:space="preserve">, </w:t>
      </w:r>
      <w:r w:rsidR="00DD3E16" w:rsidRPr="00E912C4">
        <w:rPr>
          <w:rFonts w:ascii="Garamond" w:hAnsi="Garamond"/>
          <w:color w:val="000000" w:themeColor="text1"/>
          <w:sz w:val="18"/>
          <w:szCs w:val="18"/>
        </w:rPr>
        <w:t>graphic design</w:t>
      </w:r>
      <w:r w:rsidR="006D416E">
        <w:rPr>
          <w:rFonts w:ascii="Garamond" w:hAnsi="Garamond"/>
          <w:color w:val="000000" w:themeColor="text1"/>
          <w:sz w:val="18"/>
          <w:szCs w:val="18"/>
        </w:rPr>
        <w:t>, creative writing</w:t>
      </w:r>
    </w:p>
    <w:sectPr w:rsidR="00E912C4" w:rsidRPr="00F72753" w:rsidSect="00D6799F">
      <w:headerReference w:type="default" r:id="rId9"/>
      <w:footerReference w:type="default" r:id="rId10"/>
      <w:pgSz w:w="12240" w:h="15840"/>
      <w:pgMar w:top="288" w:right="936" w:bottom="0" w:left="936"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65206" w14:textId="77777777" w:rsidR="009369F0" w:rsidRDefault="009369F0">
      <w:r>
        <w:separator/>
      </w:r>
    </w:p>
  </w:endnote>
  <w:endnote w:type="continuationSeparator" w:id="0">
    <w:p w14:paraId="50350CA2" w14:textId="77777777" w:rsidR="009369F0" w:rsidRDefault="00936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705B6" w14:textId="77777777" w:rsidR="004D158C" w:rsidRDefault="004D15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170A0" w14:textId="77777777" w:rsidR="009369F0" w:rsidRDefault="009369F0">
      <w:r>
        <w:separator/>
      </w:r>
    </w:p>
  </w:footnote>
  <w:footnote w:type="continuationSeparator" w:id="0">
    <w:p w14:paraId="57942707" w14:textId="77777777" w:rsidR="009369F0" w:rsidRDefault="00936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EBF02" w14:textId="77777777" w:rsidR="004D158C" w:rsidRDefault="004D15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69CD"/>
    <w:multiLevelType w:val="hybridMultilevel"/>
    <w:tmpl w:val="0F4C5242"/>
    <w:numStyleLink w:val="Bullet"/>
  </w:abstractNum>
  <w:abstractNum w:abstractNumId="1" w15:restartNumberingAfterBreak="0">
    <w:nsid w:val="2B3003A6"/>
    <w:multiLevelType w:val="hybridMultilevel"/>
    <w:tmpl w:val="3A30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C6FE1"/>
    <w:multiLevelType w:val="hybridMultilevel"/>
    <w:tmpl w:val="AE3CD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EE3EE6"/>
    <w:multiLevelType w:val="hybridMultilevel"/>
    <w:tmpl w:val="7488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13E56"/>
    <w:multiLevelType w:val="hybridMultilevel"/>
    <w:tmpl w:val="57AE01E0"/>
    <w:lvl w:ilvl="0" w:tplc="6EFA0DFC">
      <w:start w:val="1"/>
      <w:numFmt w:val="bullet"/>
      <w:lvlText w:val="•"/>
      <w:lvlJc w:val="left"/>
      <w:pPr>
        <w:ind w:left="346"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F4DAF8A2">
      <w:start w:val="1"/>
      <w:numFmt w:val="bullet"/>
      <w:lvlText w:val="•"/>
      <w:lvlJc w:val="left"/>
      <w:pPr>
        <w:ind w:left="87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F95E0CD8">
      <w:start w:val="1"/>
      <w:numFmt w:val="bullet"/>
      <w:lvlText w:val="•"/>
      <w:lvlJc w:val="left"/>
      <w:pPr>
        <w:ind w:left="159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25E0468A">
      <w:start w:val="1"/>
      <w:numFmt w:val="bullet"/>
      <w:lvlText w:val="•"/>
      <w:lvlJc w:val="left"/>
      <w:pPr>
        <w:ind w:left="231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91F02804">
      <w:start w:val="1"/>
      <w:numFmt w:val="bullet"/>
      <w:lvlText w:val="•"/>
      <w:lvlJc w:val="left"/>
      <w:pPr>
        <w:ind w:left="303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47C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AE28E5B2">
      <w:start w:val="1"/>
      <w:numFmt w:val="bullet"/>
      <w:lvlText w:val="•"/>
      <w:lvlJc w:val="left"/>
      <w:pPr>
        <w:ind w:left="447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9C5C216C">
      <w:start w:val="1"/>
      <w:numFmt w:val="bullet"/>
      <w:lvlText w:val="•"/>
      <w:lvlJc w:val="left"/>
      <w:pPr>
        <w:ind w:left="519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94E0D6B2">
      <w:start w:val="1"/>
      <w:numFmt w:val="bullet"/>
      <w:lvlText w:val="•"/>
      <w:lvlJc w:val="left"/>
      <w:pPr>
        <w:ind w:left="591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C621472"/>
    <w:multiLevelType w:val="hybridMultilevel"/>
    <w:tmpl w:val="0F4C5242"/>
    <w:styleLink w:val="Bullet"/>
    <w:lvl w:ilvl="0" w:tplc="489A8862">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 w:ilvl="1" w:tplc="A25C535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8F68458">
      <w:start w:val="1"/>
      <w:numFmt w:val="bullet"/>
      <w:lvlText w:val="•"/>
      <w:lvlJc w:val="left"/>
      <w:pPr>
        <w:ind w:left="515" w:hanging="155"/>
      </w:pPr>
      <w:rPr>
        <w:rFonts w:hAnsi="Arial Unicode MS"/>
        <w:caps w:val="0"/>
        <w:smallCaps w:val="0"/>
        <w:strike w:val="0"/>
        <w:dstrike w:val="0"/>
        <w:outline w:val="0"/>
        <w:emboss w:val="0"/>
        <w:imprint w:val="0"/>
        <w:spacing w:val="0"/>
        <w:w w:val="100"/>
        <w:kern w:val="0"/>
        <w:position w:val="-2"/>
        <w:highlight w:val="none"/>
        <w:vertAlign w:val="baseline"/>
      </w:rPr>
    </w:lvl>
    <w:lvl w:ilvl="3" w:tplc="AC94602A">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 w:ilvl="4" w:tplc="B6E87016">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 w:ilvl="5" w:tplc="9AE6D7CA">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 w:ilvl="6" w:tplc="F63619A8">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 w:ilvl="7" w:tplc="965E0204">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 w:ilvl="8" w:tplc="9D3A47AE">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55C05DCD"/>
    <w:multiLevelType w:val="hybridMultilevel"/>
    <w:tmpl w:val="499C6550"/>
    <w:lvl w:ilvl="0" w:tplc="B6AEA120">
      <w:start w:val="1"/>
      <w:numFmt w:val="bullet"/>
      <w:lvlText w:val="•"/>
      <w:lvlJc w:val="left"/>
      <w:pPr>
        <w:ind w:left="54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6ACD17C7"/>
    <w:multiLevelType w:val="hybridMultilevel"/>
    <w:tmpl w:val="AC828160"/>
    <w:lvl w:ilvl="0" w:tplc="B6AEA120">
      <w:start w:val="1"/>
      <w:numFmt w:val="bullet"/>
      <w:lvlText w:val="•"/>
      <w:lvlJc w:val="left"/>
      <w:pPr>
        <w:ind w:left="331" w:hanging="144"/>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0"/>
    <w:lvlOverride w:ilvl="0">
      <w:lvl w:ilvl="0" w:tplc="0BA61FF6">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5D44B84">
        <w:start w:val="1"/>
        <w:numFmt w:val="bullet"/>
        <w:lvlText w:val="•"/>
        <w:lvlJc w:val="left"/>
        <w:pPr>
          <w:ind w:left="324"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B0C2B76">
        <w:start w:val="1"/>
        <w:numFmt w:val="bullet"/>
        <w:lvlText w:val="•"/>
        <w:lvlJc w:val="left"/>
        <w:pPr>
          <w:ind w:left="56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4F6F4BE">
        <w:start w:val="1"/>
        <w:numFmt w:val="bullet"/>
        <w:lvlText w:val="•"/>
        <w:lvlJc w:val="left"/>
        <w:pPr>
          <w:ind w:left="68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298D8C6">
        <w:start w:val="1"/>
        <w:numFmt w:val="bullet"/>
        <w:lvlText w:val="•"/>
        <w:lvlJc w:val="left"/>
        <w:pPr>
          <w:ind w:left="86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A32AF54">
        <w:start w:val="1"/>
        <w:numFmt w:val="bullet"/>
        <w:lvlText w:val="•"/>
        <w:lvlJc w:val="left"/>
        <w:pPr>
          <w:ind w:left="104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3F8933E">
        <w:start w:val="1"/>
        <w:numFmt w:val="bullet"/>
        <w:lvlText w:val="•"/>
        <w:lvlJc w:val="left"/>
        <w:pPr>
          <w:ind w:left="122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E5C711E">
        <w:start w:val="1"/>
        <w:numFmt w:val="bullet"/>
        <w:lvlText w:val="•"/>
        <w:lvlJc w:val="left"/>
        <w:pPr>
          <w:ind w:left="140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0EA46D6">
        <w:start w:val="1"/>
        <w:numFmt w:val="bullet"/>
        <w:lvlText w:val="•"/>
        <w:lvlJc w:val="left"/>
        <w:pPr>
          <w:ind w:left="158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tplc="0BA61FF6">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5D44B84">
        <w:start w:val="1"/>
        <w:numFmt w:val="bullet"/>
        <w:lvlText w:val="•"/>
        <w:lvlJc w:val="left"/>
        <w:pPr>
          <w:ind w:left="3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6B0C2B76">
        <w:start w:val="1"/>
        <w:numFmt w:val="bullet"/>
        <w:lvlText w:val="•"/>
        <w:lvlJc w:val="left"/>
        <w:pPr>
          <w:ind w:left="5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4F6F4BE">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C298D8C6">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A32AF54">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3F8933E">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E5C711E">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0EA46D6">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tplc="0BA61FF6">
        <w:start w:val="1"/>
        <w:numFmt w:val="bullet"/>
        <w:lvlText w:val="•"/>
        <w:lvlJc w:val="left"/>
        <w:pPr>
          <w:ind w:left="331"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D44B84">
        <w:start w:val="1"/>
        <w:numFmt w:val="bullet"/>
        <w:lvlText w:val="•"/>
        <w:lvlJc w:val="left"/>
        <w:pPr>
          <w:ind w:left="3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6B0C2B76">
        <w:start w:val="1"/>
        <w:numFmt w:val="bullet"/>
        <w:lvlText w:val="•"/>
        <w:lvlJc w:val="left"/>
        <w:pPr>
          <w:ind w:left="331" w:hanging="14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4F6F4BE">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C298D8C6">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A32AF54">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3F8933E">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E5C711E">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0EA46D6">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7"/>
  </w:num>
  <w:num w:numId="8">
    <w:abstractNumId w:val="6"/>
  </w:num>
  <w:num w:numId="9">
    <w:abstractNumId w:val="2"/>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toria Zhao">
    <w15:presenceInfo w15:providerId="AD" w15:userId="S-1-5-21-4224613477-400443107-4114737790-5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58C"/>
    <w:rsid w:val="00057300"/>
    <w:rsid w:val="00092995"/>
    <w:rsid w:val="00093DB4"/>
    <w:rsid w:val="000B18A5"/>
    <w:rsid w:val="00144011"/>
    <w:rsid w:val="00147B62"/>
    <w:rsid w:val="00164B1B"/>
    <w:rsid w:val="001A7F91"/>
    <w:rsid w:val="001B67D4"/>
    <w:rsid w:val="00213313"/>
    <w:rsid w:val="00231D24"/>
    <w:rsid w:val="00272A25"/>
    <w:rsid w:val="002A05AC"/>
    <w:rsid w:val="002B1312"/>
    <w:rsid w:val="002C0421"/>
    <w:rsid w:val="002E7242"/>
    <w:rsid w:val="003546B4"/>
    <w:rsid w:val="003A452C"/>
    <w:rsid w:val="00493B33"/>
    <w:rsid w:val="004D158C"/>
    <w:rsid w:val="004E7756"/>
    <w:rsid w:val="0055771C"/>
    <w:rsid w:val="006027F8"/>
    <w:rsid w:val="00675F9F"/>
    <w:rsid w:val="006D416E"/>
    <w:rsid w:val="006D55B6"/>
    <w:rsid w:val="00713E97"/>
    <w:rsid w:val="00715727"/>
    <w:rsid w:val="007826FC"/>
    <w:rsid w:val="00793DFB"/>
    <w:rsid w:val="008056F8"/>
    <w:rsid w:val="00812799"/>
    <w:rsid w:val="008957C9"/>
    <w:rsid w:val="008E3F7A"/>
    <w:rsid w:val="00914AA7"/>
    <w:rsid w:val="009369F0"/>
    <w:rsid w:val="0096178E"/>
    <w:rsid w:val="009B3F62"/>
    <w:rsid w:val="009C16C2"/>
    <w:rsid w:val="009D1B68"/>
    <w:rsid w:val="00A110F4"/>
    <w:rsid w:val="00A164E3"/>
    <w:rsid w:val="00A44B1E"/>
    <w:rsid w:val="00A92028"/>
    <w:rsid w:val="00A97E16"/>
    <w:rsid w:val="00B14139"/>
    <w:rsid w:val="00B32795"/>
    <w:rsid w:val="00B80A97"/>
    <w:rsid w:val="00BF6787"/>
    <w:rsid w:val="00C01E4A"/>
    <w:rsid w:val="00C13E9A"/>
    <w:rsid w:val="00C66052"/>
    <w:rsid w:val="00CA5747"/>
    <w:rsid w:val="00CD6529"/>
    <w:rsid w:val="00D3675A"/>
    <w:rsid w:val="00D446A8"/>
    <w:rsid w:val="00D602D3"/>
    <w:rsid w:val="00D641E6"/>
    <w:rsid w:val="00D6799F"/>
    <w:rsid w:val="00DD3E16"/>
    <w:rsid w:val="00DD7B22"/>
    <w:rsid w:val="00E912C4"/>
    <w:rsid w:val="00E96080"/>
    <w:rsid w:val="00EA1242"/>
    <w:rsid w:val="00EB64FB"/>
    <w:rsid w:val="00F11A02"/>
    <w:rsid w:val="00F36DBA"/>
    <w:rsid w:val="00F44AD4"/>
    <w:rsid w:val="00F5071B"/>
    <w:rsid w:val="00F72753"/>
    <w:rsid w:val="00FB16E1"/>
    <w:rsid w:val="00FE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51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NoSpacing">
    <w:name w:val="No Spacing"/>
    <w:rPr>
      <w:rFonts w:ascii="Calibri" w:eastAsia="Calibri" w:hAnsi="Calibri" w:cs="Calibri"/>
      <w:color w:val="000000"/>
      <w:sz w:val="22"/>
      <w:szCs w:val="22"/>
      <w:u w:color="000000"/>
    </w:rPr>
  </w:style>
  <w:style w:type="character" w:customStyle="1" w:styleId="Link">
    <w:name w:val="Link"/>
    <w:rPr>
      <w:u w:val="single"/>
    </w:rPr>
  </w:style>
  <w:style w:type="character" w:customStyle="1" w:styleId="Hyperlink0">
    <w:name w:val="Hyperlink.0"/>
    <w:basedOn w:val="Link"/>
    <w:rPr>
      <w:rFonts w:ascii="Garamond" w:eastAsia="Garamond" w:hAnsi="Garamond" w:cs="Garamond"/>
      <w:color w:val="000000"/>
      <w:sz w:val="19"/>
      <w:szCs w:val="19"/>
      <w:u w:val="none" w:color="0000FF"/>
    </w:rPr>
  </w:style>
  <w:style w:type="numbering" w:customStyle="1" w:styleId="Bullet">
    <w:name w:val="Bullet"/>
    <w:pPr>
      <w:numPr>
        <w:numId w:val="2"/>
      </w:numPr>
    </w:pPr>
  </w:style>
  <w:style w:type="paragraph" w:styleId="BalloonText">
    <w:name w:val="Balloon Text"/>
    <w:basedOn w:val="Normal"/>
    <w:link w:val="BalloonTextChar"/>
    <w:uiPriority w:val="99"/>
    <w:semiHidden/>
    <w:unhideWhenUsed/>
    <w:rsid w:val="00EA12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242"/>
    <w:rPr>
      <w:rFonts w:ascii="Segoe UI" w:hAnsi="Segoe UI" w:cs="Segoe UI"/>
      <w:sz w:val="18"/>
      <w:szCs w:val="18"/>
    </w:rPr>
  </w:style>
  <w:style w:type="paragraph" w:customStyle="1" w:styleId="p1">
    <w:name w:val="p1"/>
    <w:basedOn w:val="Normal"/>
    <w:rsid w:val="00F5071B"/>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14"/>
      <w:szCs w:val="14"/>
      <w:bdr w:val="none" w:sz="0" w:space="0" w:color="auto"/>
    </w:rPr>
  </w:style>
  <w:style w:type="character" w:styleId="UnresolvedMention">
    <w:name w:val="Unresolved Mention"/>
    <w:basedOn w:val="DefaultParagraphFont"/>
    <w:uiPriority w:val="99"/>
    <w:rsid w:val="00DD7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orothyzhao@princeto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967D-5CCD-7645-A4AA-B8085A0E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Zhao</dc:creator>
  <cp:lastModifiedBy>Dora Zhao</cp:lastModifiedBy>
  <cp:revision>6</cp:revision>
  <cp:lastPrinted>2019-07-03T03:42:00Z</cp:lastPrinted>
  <dcterms:created xsi:type="dcterms:W3CDTF">2019-07-13T20:39:00Z</dcterms:created>
  <dcterms:modified xsi:type="dcterms:W3CDTF">2019-07-17T03:24:00Z</dcterms:modified>
</cp:coreProperties>
</file>