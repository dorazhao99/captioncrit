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2AE" w14:textId="77777777" w:rsidR="00F5071B" w:rsidRPr="00D24EEB" w:rsidRDefault="00F5071B" w:rsidP="00F5071B">
      <w:pPr>
        <w:pStyle w:val="NoSpacing"/>
        <w:jc w:val="center"/>
        <w:rPr>
          <w:rFonts w:ascii="Garamond" w:hAnsi="Garamond"/>
          <w:b/>
          <w:bCs/>
          <w:sz w:val="40"/>
          <w:szCs w:val="44"/>
        </w:rPr>
      </w:pPr>
    </w:p>
    <w:p w14:paraId="4CBB0386" w14:textId="77777777" w:rsidR="00F5071B" w:rsidRPr="00D24EEB" w:rsidRDefault="00F5071B" w:rsidP="00F5071B">
      <w:pPr>
        <w:pStyle w:val="NoSpacing"/>
        <w:jc w:val="center"/>
        <w:rPr>
          <w:rFonts w:ascii="Garamond" w:eastAsia="Garamond" w:hAnsi="Garamond" w:cs="Garamond"/>
          <w:b/>
          <w:bCs/>
          <w:sz w:val="40"/>
          <w:szCs w:val="42"/>
          <w:u w:val="single"/>
        </w:rPr>
      </w:pPr>
      <w:r w:rsidRPr="00D24EEB">
        <w:rPr>
          <w:rFonts w:ascii="Garamond" w:hAnsi="Garamond"/>
          <w:b/>
          <w:bCs/>
          <w:sz w:val="40"/>
          <w:szCs w:val="42"/>
        </w:rPr>
        <w:t>Dorothy Zhao</w:t>
      </w:r>
    </w:p>
    <w:p w14:paraId="3D82FE53" w14:textId="77777777" w:rsidR="00F5071B" w:rsidRPr="000B18A5" w:rsidRDefault="002A6EE8" w:rsidP="00F5071B">
      <w:pPr>
        <w:pStyle w:val="NoSpacing"/>
        <w:jc w:val="center"/>
        <w:rPr>
          <w:rFonts w:ascii="Garamond" w:eastAsia="Garamond" w:hAnsi="Garamond" w:cs="Garamond"/>
          <w:sz w:val="20"/>
          <w:szCs w:val="20"/>
        </w:rPr>
      </w:pPr>
      <w:hyperlink r:id="rId8" w:history="1">
        <w:r w:rsidR="00F5071B" w:rsidRPr="000B18A5">
          <w:rPr>
            <w:rStyle w:val="Hyperlink0"/>
            <w:sz w:val="20"/>
            <w:szCs w:val="20"/>
          </w:rPr>
          <w:t>dorothyzhao@princeton.edu</w:t>
        </w:r>
      </w:hyperlink>
      <w:r w:rsidR="00F5071B" w:rsidRPr="000B18A5">
        <w:rPr>
          <w:rFonts w:ascii="Garamond" w:hAnsi="Garamond"/>
          <w:sz w:val="20"/>
          <w:szCs w:val="20"/>
        </w:rPr>
        <w:t xml:space="preserve"> | 5383 Frist Center | Princeton, NJ 08544-1157 | (267) 567</w:t>
      </w:r>
      <w:ins w:id="0" w:author="Victoria Zhao" w:date="2018-07-31T19:42:00Z">
        <w:r w:rsidR="00F5071B">
          <w:rPr>
            <w:rFonts w:ascii="Garamond" w:hAnsi="Garamond"/>
            <w:sz w:val="20"/>
            <w:szCs w:val="20"/>
          </w:rPr>
          <w:t>-</w:t>
        </w:r>
      </w:ins>
      <w:r w:rsidR="00F5071B" w:rsidRPr="000B18A5">
        <w:rPr>
          <w:rFonts w:ascii="Garamond" w:hAnsi="Garamond"/>
          <w:sz w:val="20"/>
          <w:szCs w:val="20"/>
        </w:rPr>
        <w:t>4513</w:t>
      </w:r>
    </w:p>
    <w:p w14:paraId="65639D67" w14:textId="77777777" w:rsidR="00F5071B" w:rsidRPr="000B18A5" w:rsidRDefault="00F5071B" w:rsidP="00F5071B">
      <w:pPr>
        <w:pStyle w:val="NoSpacing"/>
        <w:jc w:val="center"/>
        <w:rPr>
          <w:rFonts w:ascii="Garamond" w:eastAsia="Garamond" w:hAnsi="Garamond" w:cs="Garamond"/>
          <w:sz w:val="18"/>
          <w:szCs w:val="18"/>
        </w:rPr>
      </w:pPr>
    </w:p>
    <w:p w14:paraId="399A5DCC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EDUCATION</w:t>
      </w:r>
    </w:p>
    <w:p w14:paraId="720D2BBB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University, Princeton, NJ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                         </w:t>
      </w:r>
      <w:r>
        <w:rPr>
          <w:rFonts w:ascii="Garamond" w:hAnsi="Garamond"/>
          <w:b/>
          <w:bCs/>
          <w:sz w:val="18"/>
          <w:szCs w:val="18"/>
        </w:rPr>
        <w:tab/>
        <w:t xml:space="preserve">       </w:t>
      </w:r>
      <w:r w:rsidRPr="000B18A5">
        <w:rPr>
          <w:rFonts w:ascii="Garamond" w:hAnsi="Garamond"/>
          <w:sz w:val="18"/>
          <w:szCs w:val="18"/>
        </w:rPr>
        <w:t xml:space="preserve">Expected June 2021                     </w:t>
      </w:r>
    </w:p>
    <w:p w14:paraId="7E538FDA" w14:textId="77ED5BB6" w:rsidR="00F5071B" w:rsidRPr="000B18A5" w:rsidRDefault="00F5071B" w:rsidP="00F5071B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A.B. Candidate, Intended Concentration</w:t>
      </w:r>
      <w:r>
        <w:rPr>
          <w:rFonts w:ascii="Garamond" w:hAnsi="Garamond"/>
          <w:sz w:val="18"/>
          <w:szCs w:val="18"/>
        </w:rPr>
        <w:t>s</w:t>
      </w:r>
      <w:r w:rsidRPr="000B18A5">
        <w:rPr>
          <w:rFonts w:ascii="Garamond" w:hAnsi="Garamond"/>
          <w:sz w:val="18"/>
          <w:szCs w:val="18"/>
        </w:rPr>
        <w:t xml:space="preserve">: Computer Science and </w:t>
      </w:r>
      <w:r w:rsidR="00C21700">
        <w:rPr>
          <w:rFonts w:ascii="Garamond" w:hAnsi="Garamond"/>
          <w:sz w:val="18"/>
          <w:szCs w:val="18"/>
        </w:rPr>
        <w:t>Creative Writing</w:t>
      </w:r>
      <w:r w:rsidRPr="000B18A5">
        <w:rPr>
          <w:rFonts w:ascii="Garamond" w:hAnsi="Garamond"/>
          <w:sz w:val="18"/>
          <w:szCs w:val="18"/>
        </w:rPr>
        <w:t>| GPA: 4.0</w:t>
      </w:r>
      <w:r>
        <w:rPr>
          <w:rFonts w:ascii="Garamond" w:hAnsi="Garamond"/>
          <w:sz w:val="18"/>
          <w:szCs w:val="18"/>
        </w:rPr>
        <w:t>/</w:t>
      </w:r>
      <w:r w:rsidRPr="000B18A5">
        <w:rPr>
          <w:rFonts w:ascii="Garamond" w:hAnsi="Garamond"/>
          <w:sz w:val="18"/>
          <w:szCs w:val="18"/>
        </w:rPr>
        <w:t>4.0</w:t>
      </w:r>
    </w:p>
    <w:p w14:paraId="546E735A" w14:textId="40753F15" w:rsidR="00F5071B" w:rsidRDefault="008F6C37" w:rsidP="006824F0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i/>
          <w:sz w:val="18"/>
          <w:szCs w:val="18"/>
        </w:rPr>
        <w:t>Relevant</w:t>
      </w:r>
      <w:r w:rsidR="006824F0" w:rsidRPr="006824F0">
        <w:rPr>
          <w:rFonts w:ascii="Garamond" w:hAnsi="Garamond"/>
          <w:i/>
          <w:sz w:val="18"/>
          <w:szCs w:val="18"/>
        </w:rPr>
        <w:t xml:space="preserve"> Coursework</w:t>
      </w:r>
      <w:r>
        <w:rPr>
          <w:rFonts w:ascii="Garamond" w:hAnsi="Garamond"/>
          <w:i/>
          <w:sz w:val="18"/>
          <w:szCs w:val="18"/>
        </w:rPr>
        <w:t xml:space="preserve"> (*current)</w:t>
      </w:r>
      <w:r w:rsidR="006824F0" w:rsidRPr="006824F0">
        <w:rPr>
          <w:rFonts w:ascii="Garamond" w:hAnsi="Garamond"/>
          <w:i/>
          <w:sz w:val="18"/>
          <w:szCs w:val="18"/>
        </w:rPr>
        <w:t>:</w:t>
      </w:r>
      <w:r w:rsidR="006824F0">
        <w:rPr>
          <w:rFonts w:ascii="Garamond" w:hAnsi="Garamond"/>
          <w:sz w:val="18"/>
          <w:szCs w:val="18"/>
        </w:rPr>
        <w:t xml:space="preserve"> </w:t>
      </w:r>
      <w:r w:rsidR="006824F0">
        <w:rPr>
          <w:rFonts w:ascii="Garamond" w:hAnsi="Garamond"/>
          <w:sz w:val="18"/>
        </w:rPr>
        <w:t xml:space="preserve">Algorithms &amp; Data Structures, Linear Algebra, </w:t>
      </w:r>
      <w:r>
        <w:rPr>
          <w:rFonts w:ascii="Garamond" w:hAnsi="Garamond"/>
          <w:sz w:val="18"/>
        </w:rPr>
        <w:t>Introduction to Programming Systems*, Theory of Computation*</w:t>
      </w:r>
    </w:p>
    <w:p w14:paraId="2CFA8F01" w14:textId="65682470" w:rsidR="006D55B6" w:rsidRPr="008B539B" w:rsidRDefault="00F11A02" w:rsidP="00F5071B">
      <w:pPr>
        <w:pStyle w:val="p1"/>
        <w:ind w:left="346"/>
        <w:rPr>
          <w:rFonts w:ascii="Garamond" w:hAnsi="Garamond"/>
          <w:sz w:val="18"/>
        </w:rPr>
      </w:pPr>
      <w:r w:rsidRPr="006824F0">
        <w:rPr>
          <w:rFonts w:ascii="Garamond" w:hAnsi="Garamond"/>
          <w:i/>
          <w:sz w:val="18"/>
        </w:rPr>
        <w:t>Awards:</w:t>
      </w:r>
      <w:r>
        <w:rPr>
          <w:rFonts w:ascii="Garamond" w:hAnsi="Garamond"/>
          <w:sz w:val="18"/>
        </w:rPr>
        <w:t xml:space="preserve"> S</w:t>
      </w:r>
      <w:r w:rsidR="006D55B6">
        <w:rPr>
          <w:rFonts w:ascii="Garamond" w:hAnsi="Garamond"/>
          <w:sz w:val="18"/>
        </w:rPr>
        <w:t xml:space="preserve">hapiro </w:t>
      </w:r>
      <w:r>
        <w:rPr>
          <w:rFonts w:ascii="Garamond" w:hAnsi="Garamond"/>
          <w:sz w:val="18"/>
        </w:rPr>
        <w:t>Prize</w:t>
      </w:r>
      <w:r w:rsidR="006D55B6">
        <w:rPr>
          <w:rFonts w:ascii="Garamond" w:hAnsi="Garamond"/>
          <w:sz w:val="18"/>
        </w:rPr>
        <w:t xml:space="preserve"> for Academic Excellence</w:t>
      </w:r>
      <w:r w:rsidR="008E3F7A">
        <w:rPr>
          <w:rFonts w:ascii="Garamond" w:hAnsi="Garamond"/>
          <w:sz w:val="18"/>
        </w:rPr>
        <w:t>, Outstanding Work by an Underclassman in Creative Writing</w:t>
      </w:r>
      <w:r w:rsidR="006D55B6">
        <w:rPr>
          <w:rFonts w:ascii="Garamond" w:hAnsi="Garamond"/>
          <w:sz w:val="18"/>
        </w:rPr>
        <w:t xml:space="preserve"> </w:t>
      </w:r>
    </w:p>
    <w:p w14:paraId="2C4C1D76" w14:textId="77777777" w:rsidR="00F5071B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Council Rock High School North, Newtown, PA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</w:t>
      </w:r>
      <w:r w:rsidRPr="000B18A5">
        <w:rPr>
          <w:rFonts w:ascii="Garamond" w:hAnsi="Garamond"/>
          <w:sz w:val="18"/>
          <w:szCs w:val="18"/>
        </w:rPr>
        <w:t xml:space="preserve">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</w:t>
      </w:r>
      <w:r>
        <w:rPr>
          <w:rFonts w:ascii="Garamond" w:eastAsia="Garamond" w:hAnsi="Garamond" w:cs="Garamond"/>
          <w:sz w:val="18"/>
          <w:szCs w:val="18"/>
        </w:rPr>
        <w:tab/>
        <w:t xml:space="preserve">      </w:t>
      </w:r>
      <w:r w:rsidRPr="000B18A5">
        <w:rPr>
          <w:rFonts w:ascii="Garamond" w:hAnsi="Garamond"/>
          <w:sz w:val="18"/>
          <w:szCs w:val="18"/>
        </w:rPr>
        <w:t>June 2017</w:t>
      </w:r>
    </w:p>
    <w:p w14:paraId="7F130291" w14:textId="77777777" w:rsidR="00F5071B" w:rsidRPr="000B18A5" w:rsidRDefault="00F5071B" w:rsidP="00F5071B">
      <w:pPr>
        <w:pStyle w:val="NoSpacing"/>
        <w:ind w:firstLine="346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GPA: 4.0/</w:t>
      </w:r>
      <w:r w:rsidRPr="000B18A5">
        <w:rPr>
          <w:rFonts w:ascii="Garamond" w:hAnsi="Garamond"/>
          <w:sz w:val="18"/>
          <w:szCs w:val="18"/>
        </w:rPr>
        <w:t xml:space="preserve">4.0 | SAT: 2400 (Mathematics: 800, Critical Reading: 800, Writing: 800)  </w:t>
      </w:r>
    </w:p>
    <w:p w14:paraId="1756788D" w14:textId="77777777" w:rsidR="00F5071B" w:rsidRPr="000B18A5" w:rsidRDefault="00F5071B" w:rsidP="00F5071B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6824F0">
        <w:rPr>
          <w:rFonts w:ascii="Garamond" w:hAnsi="Garamond"/>
          <w:i/>
          <w:sz w:val="18"/>
          <w:szCs w:val="18"/>
        </w:rPr>
        <w:t>Awards:</w:t>
      </w:r>
      <w:r w:rsidRPr="000B18A5">
        <w:rPr>
          <w:rFonts w:ascii="Garamond" w:hAnsi="Garamond"/>
          <w:sz w:val="18"/>
          <w:szCs w:val="18"/>
        </w:rPr>
        <w:t xml:space="preserve"> Valedictorian, Coca-Cola Scholar, United States Presidential Scholar Semifinalist, National AP Scholar         </w:t>
      </w:r>
    </w:p>
    <w:p w14:paraId="6B5B8712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3159B32D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WORK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b/>
          <w:bCs/>
          <w:sz w:val="18"/>
          <w:szCs w:val="18"/>
        </w:rPr>
        <w:t>EXPERIENCE</w:t>
      </w:r>
    </w:p>
    <w:p w14:paraId="713C0B89" w14:textId="48E1650F" w:rsidR="00C21700" w:rsidRDefault="00C21700" w:rsidP="00F5071B">
      <w:pPr>
        <w:pStyle w:val="NoSpacing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Goldman Sachs, New York, NY</w:t>
      </w:r>
    </w:p>
    <w:p w14:paraId="09EECB57" w14:textId="358011DC" w:rsidR="00C21700" w:rsidRDefault="00C21700" w:rsidP="00F5071B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i/>
          <w:sz w:val="18"/>
          <w:szCs w:val="18"/>
        </w:rPr>
        <w:t xml:space="preserve">Incoming Classics Investment Banking Summer Analyst (Financial Investments Group) </w:t>
      </w:r>
      <w:r>
        <w:rPr>
          <w:rFonts w:ascii="Garamond" w:hAnsi="Garamond"/>
          <w:bCs/>
          <w:i/>
          <w:sz w:val="18"/>
          <w:szCs w:val="18"/>
        </w:rPr>
        <w:tab/>
      </w:r>
      <w:r>
        <w:rPr>
          <w:rFonts w:ascii="Garamond" w:hAnsi="Garamond"/>
          <w:bCs/>
          <w:i/>
          <w:sz w:val="18"/>
          <w:szCs w:val="18"/>
        </w:rPr>
        <w:tab/>
      </w:r>
      <w:r>
        <w:rPr>
          <w:rFonts w:ascii="Garamond" w:hAnsi="Garamond"/>
          <w:bCs/>
          <w:i/>
          <w:sz w:val="18"/>
          <w:szCs w:val="18"/>
        </w:rPr>
        <w:tab/>
      </w:r>
      <w:r>
        <w:rPr>
          <w:rFonts w:ascii="Garamond" w:hAnsi="Garamond"/>
          <w:bCs/>
          <w:i/>
          <w:sz w:val="18"/>
          <w:szCs w:val="18"/>
        </w:rPr>
        <w:tab/>
      </w:r>
      <w:r>
        <w:rPr>
          <w:rFonts w:ascii="Garamond" w:hAnsi="Garamond"/>
          <w:bCs/>
          <w:i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>September 2018-Present</w:t>
      </w:r>
    </w:p>
    <w:p w14:paraId="593BA614" w14:textId="39A67827" w:rsidR="00F5071B" w:rsidRPr="000B18A5" w:rsidRDefault="00F5071B" w:rsidP="00F5071B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Partnership for Public Service, Washington, D</w:t>
      </w:r>
      <w:r>
        <w:rPr>
          <w:rFonts w:ascii="Garamond" w:hAnsi="Garamond"/>
          <w:b/>
          <w:bCs/>
          <w:sz w:val="18"/>
          <w:szCs w:val="18"/>
        </w:rPr>
        <w:t>.</w:t>
      </w:r>
      <w:r w:rsidRPr="000B18A5">
        <w:rPr>
          <w:rFonts w:ascii="Garamond" w:hAnsi="Garamond"/>
          <w:b/>
          <w:bCs/>
          <w:sz w:val="18"/>
          <w:szCs w:val="18"/>
        </w:rPr>
        <w:t>C</w:t>
      </w:r>
      <w:r>
        <w:rPr>
          <w:rFonts w:ascii="Garamond" w:hAnsi="Garamond"/>
          <w:b/>
          <w:bCs/>
          <w:sz w:val="18"/>
          <w:szCs w:val="18"/>
        </w:rPr>
        <w:t>.</w:t>
      </w:r>
    </w:p>
    <w:p w14:paraId="605F3A3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Research &amp; Evaluation Intern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  <w:t xml:space="preserve">                        </w:t>
      </w:r>
      <w:proofErr w:type="gramStart"/>
      <w:r>
        <w:rPr>
          <w:rFonts w:ascii="Garamond" w:hAnsi="Garamond"/>
          <w:sz w:val="18"/>
          <w:szCs w:val="18"/>
        </w:rPr>
        <w:tab/>
        <w:t xml:space="preserve">  </w:t>
      </w:r>
      <w:r w:rsidRPr="000B18A5">
        <w:rPr>
          <w:rFonts w:ascii="Garamond" w:hAnsi="Garamond"/>
          <w:sz w:val="18"/>
          <w:szCs w:val="18"/>
        </w:rPr>
        <w:t>June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2018-August 2018            </w:t>
      </w:r>
    </w:p>
    <w:p w14:paraId="40490781" w14:textId="77777777" w:rsidR="00F5071B" w:rsidRPr="000B18A5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Conducted background research on five government agencies and collaborated with </w:t>
      </w:r>
      <w:r>
        <w:rPr>
          <w:rFonts w:ascii="Garamond" w:hAnsi="Garamond"/>
          <w:sz w:val="18"/>
          <w:szCs w:val="18"/>
        </w:rPr>
        <w:t xml:space="preserve">internal team </w:t>
      </w:r>
      <w:r w:rsidRPr="000B18A5">
        <w:rPr>
          <w:rFonts w:ascii="Garamond" w:hAnsi="Garamond"/>
          <w:sz w:val="18"/>
          <w:szCs w:val="18"/>
        </w:rPr>
        <w:t>and executive sponsor, Accenture Federal Services, to prepare an issue brief on improving citizen experience in the federal government</w:t>
      </w:r>
    </w:p>
    <w:p w14:paraId="4CB1AA31" w14:textId="77777777" w:rsidR="00F5071B" w:rsidRPr="00493B33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Compiled </w:t>
      </w:r>
      <w:r>
        <w:rPr>
          <w:rFonts w:ascii="Garamond" w:hAnsi="Garamond"/>
          <w:sz w:val="18"/>
          <w:szCs w:val="18"/>
        </w:rPr>
        <w:t xml:space="preserve">and synthesized </w:t>
      </w:r>
      <w:r w:rsidRPr="000B18A5">
        <w:rPr>
          <w:rFonts w:ascii="Garamond" w:hAnsi="Garamond"/>
          <w:sz w:val="18"/>
          <w:szCs w:val="18"/>
        </w:rPr>
        <w:t>78 agency priority plans from 23 government agencies</w:t>
      </w:r>
      <w:r>
        <w:rPr>
          <w:rFonts w:ascii="Garamond" w:hAnsi="Garamond"/>
          <w:sz w:val="18"/>
          <w:szCs w:val="18"/>
        </w:rPr>
        <w:t xml:space="preserve"> to create</w:t>
      </w:r>
      <w:r w:rsidRPr="000B18A5">
        <w:rPr>
          <w:rFonts w:ascii="Garamond" w:hAnsi="Garamond"/>
          <w:sz w:val="18"/>
          <w:szCs w:val="18"/>
        </w:rPr>
        <w:t xml:space="preserve"> a data point on customer experience in the government that was used in the firm’s outreach material to members of Congress</w:t>
      </w:r>
    </w:p>
    <w:p w14:paraId="56DAFAD5" w14:textId="77777777" w:rsidR="00F5071B" w:rsidRPr="000B18A5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Analyzed the information technology budgets of 15 cabinet agencies, making IT dashboards which presidential transition teams will use in 2020</w:t>
      </w:r>
    </w:p>
    <w:p w14:paraId="29D59FD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Social Stigma and Perception Laboratory, Princeton, NJ </w:t>
      </w:r>
    </w:p>
    <w:p w14:paraId="0361A22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Undergraduate Research Assistant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September 2017-Present</w:t>
      </w:r>
    </w:p>
    <w:p w14:paraId="41BB8929" w14:textId="77777777" w:rsidR="00CD6529" w:rsidRPr="000B18A5" w:rsidRDefault="00CD6529" w:rsidP="00CD6529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Assist Professor J. Nicole Shelton with an audit study exploring the representations of diversity in college admissions material </w:t>
      </w:r>
    </w:p>
    <w:p w14:paraId="5289D3FE" w14:textId="77777777" w:rsidR="00CD6529" w:rsidRPr="00E62A29" w:rsidRDefault="00CD6529" w:rsidP="00CD6529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Evaluated 600 colleges’ mission statements using a quantitative content analysis coding schematic and developed an algorithm that implemented text analytics to sort over </w:t>
      </w:r>
      <w:r>
        <w:rPr>
          <w:rFonts w:ascii="Garamond" w:hAnsi="Garamond"/>
          <w:sz w:val="18"/>
          <w:szCs w:val="18"/>
        </w:rPr>
        <w:t>1,000</w:t>
      </w:r>
      <w:r w:rsidRPr="000B18A5">
        <w:rPr>
          <w:rFonts w:ascii="Garamond" w:hAnsi="Garamond"/>
          <w:sz w:val="18"/>
          <w:szCs w:val="18"/>
        </w:rPr>
        <w:t xml:space="preserve"> collected data points</w:t>
      </w:r>
    </w:p>
    <w:p w14:paraId="2F72A328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</w:t>
      </w:r>
      <w:r w:rsidRPr="000B18A5">
        <w:rPr>
          <w:rFonts w:ascii="Garamond" w:hAnsi="Garamond"/>
          <w:b/>
          <w:bCs/>
          <w:sz w:val="18"/>
          <w:szCs w:val="18"/>
          <w:vertAlign w:val="superscript"/>
        </w:rPr>
        <w:t>3</w:t>
      </w:r>
      <w:r w:rsidRPr="000B18A5">
        <w:rPr>
          <w:rFonts w:ascii="Garamond" w:hAnsi="Garamond"/>
          <w:b/>
          <w:bCs/>
          <w:sz w:val="18"/>
          <w:szCs w:val="18"/>
        </w:rPr>
        <w:t>:</w:t>
      </w:r>
      <w:r w:rsidRPr="00144011">
        <w:rPr>
          <w:rFonts w:ascii="Garamond" w:hAnsi="Garamond"/>
          <w:b/>
          <w:bCs/>
          <w:sz w:val="18"/>
          <w:szCs w:val="18"/>
        </w:rPr>
        <w:t xml:space="preserve"> Education Equals Empowerment, Newtown, PA</w:t>
      </w:r>
      <w:r w:rsidRPr="00144011">
        <w:rPr>
          <w:rFonts w:ascii="Arial Unicode MS" w:eastAsia="Arial Unicode MS" w:hAnsi="Arial Unicode MS" w:cs="Arial Unicode MS"/>
          <w:sz w:val="18"/>
          <w:szCs w:val="18"/>
        </w:rPr>
        <w:br/>
      </w:r>
      <w:r w:rsidRPr="000B18A5">
        <w:rPr>
          <w:rFonts w:ascii="Garamond" w:hAnsi="Garamond"/>
          <w:i/>
          <w:iCs/>
          <w:sz w:val="18"/>
          <w:szCs w:val="18"/>
        </w:rPr>
        <w:t>Founder &amp; President</w:t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                               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proofErr w:type="gramStart"/>
      <w:r>
        <w:rPr>
          <w:rFonts w:ascii="Garamond" w:hAnsi="Garamond"/>
          <w:i/>
          <w:iCs/>
          <w:sz w:val="18"/>
          <w:szCs w:val="18"/>
        </w:rPr>
        <w:tab/>
        <w:t xml:space="preserve">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November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2014-September 2017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</w:t>
      </w:r>
    </w:p>
    <w:p w14:paraId="5BE9FFC9" w14:textId="77777777" w:rsidR="00F5071B" w:rsidRPr="000B18A5" w:rsidRDefault="00F5071B" w:rsidP="00F5071B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Founded E3: Education Equals Empowerment, a non-profit organization that inspires girls’ interest in STEM through hands-on activities such as afternoon workshops and weekend seminars</w:t>
      </w:r>
    </w:p>
    <w:p w14:paraId="3B069C15" w14:textId="77777777" w:rsidR="00F5071B" w:rsidRPr="000B18A5" w:rsidRDefault="00F5071B" w:rsidP="00F5071B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Ran monthly STEM workshops at 6 partner elementary schools attended by over </w:t>
      </w:r>
      <w:r>
        <w:rPr>
          <w:rFonts w:ascii="Garamond" w:hAnsi="Garamond"/>
          <w:sz w:val="18"/>
          <w:szCs w:val="18"/>
        </w:rPr>
        <w:t xml:space="preserve">1,000 </w:t>
      </w:r>
      <w:r w:rsidRPr="000B18A5">
        <w:rPr>
          <w:rFonts w:ascii="Garamond" w:hAnsi="Garamond"/>
          <w:sz w:val="18"/>
          <w:szCs w:val="18"/>
        </w:rPr>
        <w:t>3rd and 4th grade female students</w:t>
      </w:r>
    </w:p>
    <w:p w14:paraId="079EB836" w14:textId="77777777" w:rsidR="00F5071B" w:rsidRPr="000B18A5" w:rsidRDefault="00F5071B" w:rsidP="00F5071B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Collaborated with six board members to coordinate volunteer opportunities for 100 high school students and host three fundraisers</w:t>
      </w:r>
    </w:p>
    <w:p w14:paraId="4903697E" w14:textId="77777777" w:rsidR="00F5071B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</w:p>
    <w:p w14:paraId="5966B4D1" w14:textId="736F2D6A" w:rsidR="00306E5D" w:rsidRPr="000B18A5" w:rsidRDefault="00306E5D" w:rsidP="00306E5D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PROJECT EXPERIENCE</w:t>
      </w:r>
    </w:p>
    <w:p w14:paraId="7CB30341" w14:textId="7CEF6848" w:rsidR="008F6C37" w:rsidRDefault="008F6C37" w:rsidP="00E62A29">
      <w:pPr>
        <w:pStyle w:val="NoSpacing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Seam Carver</w:t>
      </w:r>
    </w:p>
    <w:p w14:paraId="07807C2F" w14:textId="7FF9726A" w:rsidR="008F6C37" w:rsidRPr="008F6C37" w:rsidRDefault="008F6C37" w:rsidP="00E62A29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Created a web scraper using Python and the </w:t>
      </w:r>
      <w:proofErr w:type="spellStart"/>
      <w:r>
        <w:rPr>
          <w:rFonts w:ascii="Garamond" w:hAnsi="Garamond"/>
          <w:sz w:val="18"/>
          <w:szCs w:val="18"/>
        </w:rPr>
        <w:t>Tweepy</w:t>
      </w:r>
      <w:proofErr w:type="spellEnd"/>
      <w:r>
        <w:rPr>
          <w:rFonts w:ascii="Garamond" w:hAnsi="Garamond"/>
          <w:sz w:val="18"/>
          <w:szCs w:val="18"/>
        </w:rPr>
        <w:t xml:space="preserve"> module to scrape a random sample of 4000 user timelines </w:t>
      </w:r>
    </w:p>
    <w:p w14:paraId="0BC47BAB" w14:textId="6D01E4CA" w:rsidR="00C21700" w:rsidRPr="00C21700" w:rsidRDefault="00C21700" w:rsidP="00E62A29">
      <w:pPr>
        <w:pStyle w:val="NoSpacing"/>
        <w:rPr>
          <w:rFonts w:ascii="Garamond" w:hAnsi="Garamond"/>
          <w:bCs/>
          <w:sz w:val="18"/>
          <w:szCs w:val="18"/>
        </w:rPr>
      </w:pPr>
      <w:bookmarkStart w:id="1" w:name="_GoBack"/>
      <w:r>
        <w:rPr>
          <w:rFonts w:ascii="Garamond" w:hAnsi="Garamond"/>
          <w:b/>
          <w:bCs/>
          <w:sz w:val="18"/>
          <w:szCs w:val="18"/>
        </w:rPr>
        <w:t>Kavanaugh Hearing Twitter Scraper</w:t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  <w:t xml:space="preserve">             </w:t>
      </w:r>
      <w:r>
        <w:rPr>
          <w:rFonts w:ascii="Garamond" w:hAnsi="Garamond"/>
          <w:bCs/>
          <w:sz w:val="18"/>
          <w:szCs w:val="18"/>
        </w:rPr>
        <w:t>November 2018</w:t>
      </w:r>
    </w:p>
    <w:p w14:paraId="24B09003" w14:textId="77777777" w:rsidR="00996403" w:rsidRPr="00996403" w:rsidRDefault="00C21700" w:rsidP="00E62A29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Created a web scraper using Python and the </w:t>
      </w:r>
      <w:proofErr w:type="spellStart"/>
      <w:r>
        <w:rPr>
          <w:rFonts w:ascii="Garamond" w:hAnsi="Garamond"/>
          <w:sz w:val="18"/>
          <w:szCs w:val="18"/>
        </w:rPr>
        <w:t>Tw</w:t>
      </w:r>
      <w:r w:rsidR="00C4023B">
        <w:rPr>
          <w:rFonts w:ascii="Garamond" w:hAnsi="Garamond"/>
          <w:sz w:val="18"/>
          <w:szCs w:val="18"/>
        </w:rPr>
        <w:t>eepy</w:t>
      </w:r>
      <w:proofErr w:type="spellEnd"/>
      <w:r>
        <w:rPr>
          <w:rFonts w:ascii="Garamond" w:hAnsi="Garamond"/>
          <w:sz w:val="18"/>
          <w:szCs w:val="18"/>
        </w:rPr>
        <w:t xml:space="preserve"> module to scrape a random sample of 4000 user timelines</w:t>
      </w:r>
      <w:r w:rsidR="00996403">
        <w:rPr>
          <w:rFonts w:ascii="Garamond" w:hAnsi="Garamond"/>
          <w:sz w:val="18"/>
          <w:szCs w:val="18"/>
        </w:rPr>
        <w:t xml:space="preserve"> </w:t>
      </w:r>
    </w:p>
    <w:p w14:paraId="03CFC795" w14:textId="64D448DB" w:rsidR="00C21700" w:rsidRPr="00C21700" w:rsidRDefault="00996403" w:rsidP="00E62A29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Implemented as a critical tool for research at the Social Stigma and Perception Laboratory, allowing researchers to analyze race-based macroenvironmental stressors </w:t>
      </w:r>
      <w:r w:rsidR="00C21700">
        <w:rPr>
          <w:rFonts w:ascii="Garamond" w:hAnsi="Garamond"/>
          <w:sz w:val="18"/>
          <w:szCs w:val="18"/>
        </w:rPr>
        <w:t xml:space="preserve"> </w:t>
      </w:r>
    </w:p>
    <w:bookmarkEnd w:id="1"/>
    <w:p w14:paraId="0E5237BB" w14:textId="0330C892" w:rsidR="005F3758" w:rsidRDefault="005F3758" w:rsidP="005F3758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5397FCE8" w14:textId="77777777" w:rsidR="005F3758" w:rsidRPr="000B18A5" w:rsidRDefault="005F3758" w:rsidP="005F3758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LEADERSHIP EXPERIENCE</w:t>
      </w:r>
    </w:p>
    <w:p w14:paraId="08CE2732" w14:textId="77777777" w:rsidR="005F3758" w:rsidRPr="000B18A5" w:rsidRDefault="005F3758" w:rsidP="005F3758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The Daily Princetonian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</w:t>
      </w:r>
    </w:p>
    <w:p w14:paraId="67C26481" w14:textId="337CDEA0" w:rsidR="005F3758" w:rsidRPr="00D2452D" w:rsidRDefault="00B31E10" w:rsidP="005F3758">
      <w:pPr>
        <w:pStyle w:val="NoSpacing"/>
        <w:rPr>
          <w:rFonts w:ascii="Garamond" w:hAnsi="Garamond"/>
          <w:iCs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>The Prospect</w:t>
      </w:r>
      <w:r w:rsidR="005F3758">
        <w:rPr>
          <w:rFonts w:ascii="Garamond" w:hAnsi="Garamond"/>
          <w:i/>
          <w:iCs/>
          <w:sz w:val="18"/>
          <w:szCs w:val="18"/>
        </w:rPr>
        <w:t xml:space="preserve"> Editor</w:t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 xml:space="preserve"> </w:t>
      </w:r>
      <w:r>
        <w:rPr>
          <w:rFonts w:ascii="Garamond" w:hAnsi="Garamond"/>
          <w:i/>
          <w:iCs/>
          <w:sz w:val="18"/>
          <w:szCs w:val="18"/>
        </w:rPr>
        <w:tab/>
      </w:r>
      <w:r w:rsidR="005F3758">
        <w:rPr>
          <w:rFonts w:ascii="Garamond" w:hAnsi="Garamond"/>
          <w:iCs/>
          <w:sz w:val="18"/>
          <w:szCs w:val="18"/>
        </w:rPr>
        <w:t>September 2018-Present</w:t>
      </w:r>
    </w:p>
    <w:p w14:paraId="2796A3AC" w14:textId="77777777" w:rsidR="005F3758" w:rsidRPr="006824F0" w:rsidRDefault="005F3758" w:rsidP="005F3758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Found </w:t>
      </w:r>
      <w:proofErr w:type="gramStart"/>
      <w:r>
        <w:rPr>
          <w:rFonts w:ascii="Garamond" w:hAnsi="Garamond"/>
          <w:i/>
          <w:sz w:val="18"/>
          <w:szCs w:val="18"/>
        </w:rPr>
        <w:t>The</w:t>
      </w:r>
      <w:proofErr w:type="gramEnd"/>
      <w:r>
        <w:rPr>
          <w:rFonts w:ascii="Garamond" w:hAnsi="Garamond"/>
          <w:i/>
          <w:sz w:val="18"/>
          <w:szCs w:val="18"/>
        </w:rPr>
        <w:t xml:space="preserve"> Daily Princetonian</w:t>
      </w:r>
      <w:r>
        <w:rPr>
          <w:rFonts w:ascii="Garamond" w:hAnsi="Garamond"/>
          <w:sz w:val="18"/>
          <w:szCs w:val="18"/>
        </w:rPr>
        <w:t>’s online blog, focusing on promoting a digital-first perspective and integrating multimedia platforms to the website</w:t>
      </w:r>
    </w:p>
    <w:p w14:paraId="5911CC28" w14:textId="77777777" w:rsidR="005F3758" w:rsidRPr="000B18A5" w:rsidRDefault="005F3758" w:rsidP="005F3758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Assistant Opinion Editor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>
        <w:rPr>
          <w:rFonts w:ascii="Garamond" w:hAnsi="Garamond"/>
          <w:i/>
          <w:iCs/>
          <w:sz w:val="18"/>
          <w:szCs w:val="18"/>
        </w:rPr>
        <w:t xml:space="preserve">    </w:t>
      </w:r>
      <w:r w:rsidRPr="000B18A5">
        <w:rPr>
          <w:rFonts w:ascii="Garamond" w:hAnsi="Garamond"/>
          <w:sz w:val="18"/>
          <w:szCs w:val="18"/>
        </w:rPr>
        <w:t>January 2018-Present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    </w:t>
      </w:r>
    </w:p>
    <w:p w14:paraId="1AD21019" w14:textId="77777777" w:rsidR="005F3758" w:rsidRPr="000B18A5" w:rsidRDefault="005F3758" w:rsidP="005F3758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Provide comprehensive editing and proofreading services for columns and editorials written on a variety of issues, ranging from tax reform to critical film theory</w:t>
      </w:r>
    </w:p>
    <w:p w14:paraId="07C04256" w14:textId="77777777" w:rsidR="005F3758" w:rsidRPr="00D2452D" w:rsidRDefault="005F3758" w:rsidP="005F3758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Established the first themed monthly column for the Opinion section, increasing viewership by over 10K for the month of April  </w:t>
      </w:r>
    </w:p>
    <w:p w14:paraId="75BD9A02" w14:textId="77777777" w:rsidR="005F3758" w:rsidRPr="000B18A5" w:rsidRDefault="005F3758" w:rsidP="005F3758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 Undergraduate Student Government</w:t>
      </w:r>
    </w:p>
    <w:p w14:paraId="05CA247C" w14:textId="77777777" w:rsidR="005F3758" w:rsidRPr="000B18A5" w:rsidRDefault="005F3758" w:rsidP="005F3758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Alumni Affairs Chair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February 2018-Present</w:t>
      </w:r>
    </w:p>
    <w:p w14:paraId="018B2F08" w14:textId="477ED762" w:rsidR="005F3758" w:rsidRPr="005F3758" w:rsidRDefault="005F3758" w:rsidP="005F3758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Manage a budget of $3,000 to co-host events with the Office of Alumni Affairs, including receptions and mentorship sessions, that help improve relationships between current undergraduates and alumni</w:t>
      </w:r>
    </w:p>
    <w:p w14:paraId="5A744BB5" w14:textId="77777777" w:rsidR="00E62A29" w:rsidRPr="00E62A29" w:rsidRDefault="00E62A29" w:rsidP="00E62A29">
      <w:pPr>
        <w:pStyle w:val="NoSpacing"/>
        <w:ind w:left="331"/>
        <w:rPr>
          <w:rFonts w:ascii="Garamond" w:eastAsia="Garamond" w:hAnsi="Garamond" w:cs="Garamond"/>
          <w:sz w:val="18"/>
          <w:szCs w:val="18"/>
        </w:rPr>
      </w:pPr>
    </w:p>
    <w:p w14:paraId="22F2D9DF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SKILLS, ACTIVITIES, &amp; INTERESTS</w:t>
      </w:r>
    </w:p>
    <w:p w14:paraId="599D0458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Language Skills</w:t>
      </w:r>
      <w:r w:rsidRPr="000B18A5">
        <w:rPr>
          <w:rFonts w:ascii="Garamond" w:hAnsi="Garamond"/>
          <w:sz w:val="18"/>
          <w:szCs w:val="18"/>
        </w:rPr>
        <w:t>: Mandarin Chinese (fluent), Spanish (working proficiency)</w:t>
      </w:r>
    </w:p>
    <w:p w14:paraId="77BC96FB" w14:textId="63A9283B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Computer Skills</w:t>
      </w:r>
      <w:r w:rsidRPr="000B18A5">
        <w:rPr>
          <w:rFonts w:ascii="Garamond" w:hAnsi="Garamond"/>
          <w:sz w:val="18"/>
          <w:szCs w:val="18"/>
        </w:rPr>
        <w:t xml:space="preserve">: Java, </w:t>
      </w:r>
      <w:r w:rsidR="006824F0">
        <w:rPr>
          <w:rFonts w:ascii="Garamond" w:hAnsi="Garamond"/>
          <w:sz w:val="18"/>
          <w:szCs w:val="18"/>
        </w:rPr>
        <w:t xml:space="preserve">R, </w:t>
      </w:r>
      <w:r w:rsidR="005F3758">
        <w:rPr>
          <w:rFonts w:ascii="Garamond" w:hAnsi="Garamond"/>
          <w:sz w:val="18"/>
          <w:szCs w:val="18"/>
        </w:rPr>
        <w:t xml:space="preserve">Python, </w:t>
      </w:r>
      <w:r w:rsidRPr="000B18A5">
        <w:rPr>
          <w:rFonts w:ascii="Garamond" w:hAnsi="Garamond"/>
          <w:sz w:val="18"/>
          <w:szCs w:val="18"/>
        </w:rPr>
        <w:t>HTML/CSS, Adobe Photoshop, Microsoft Office</w:t>
      </w:r>
    </w:p>
    <w:p w14:paraId="7EB4066B" w14:textId="5FB9AA8E" w:rsidR="00E62A29" w:rsidRPr="00E62A29" w:rsidRDefault="00F5071B" w:rsidP="00F5071B">
      <w:pPr>
        <w:pStyle w:val="NoSpacing"/>
        <w:rPr>
          <w:rFonts w:ascii="Garamond" w:hAnsi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Interests: </w:t>
      </w:r>
      <w:r w:rsidRPr="000B18A5">
        <w:rPr>
          <w:rFonts w:ascii="Garamond" w:hAnsi="Garamond"/>
          <w:sz w:val="18"/>
          <w:szCs w:val="18"/>
        </w:rPr>
        <w:t>Tennis, Alto saxophone, Philadelphia sports teams, graphic design, traveling</w:t>
      </w:r>
      <w:r>
        <w:rPr>
          <w:rFonts w:ascii="Garamond" w:hAnsi="Garamond"/>
          <w:sz w:val="18"/>
          <w:szCs w:val="18"/>
        </w:rPr>
        <w:t xml:space="preserve"> </w:t>
      </w:r>
    </w:p>
    <w:sectPr w:rsidR="00E62A29" w:rsidRPr="00E62A29" w:rsidSect="00D6799F">
      <w:headerReference w:type="default" r:id="rId9"/>
      <w:footerReference w:type="default" r:id="rId10"/>
      <w:pgSz w:w="12240" w:h="15840"/>
      <w:pgMar w:top="288" w:right="936" w:bottom="0" w:left="93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8CEBB" w14:textId="77777777" w:rsidR="002A6EE8" w:rsidRDefault="002A6EE8">
      <w:r>
        <w:separator/>
      </w:r>
    </w:p>
  </w:endnote>
  <w:endnote w:type="continuationSeparator" w:id="0">
    <w:p w14:paraId="3EA58841" w14:textId="77777777" w:rsidR="002A6EE8" w:rsidRDefault="002A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D397" w14:textId="77777777" w:rsidR="002A6EE8" w:rsidRDefault="002A6EE8">
      <w:r>
        <w:separator/>
      </w:r>
    </w:p>
  </w:footnote>
  <w:footnote w:type="continuationSeparator" w:id="0">
    <w:p w14:paraId="23BF6791" w14:textId="77777777" w:rsidR="002A6EE8" w:rsidRDefault="002A6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 w:tplc="3288D1F2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44AD9F4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54688C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28404C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3C3750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54047A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40643A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FBE3D2E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806664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3288D1F2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44AD9F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E54688C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028404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33C3750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554047A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540643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FBE3D2E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8806664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3288D1F2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4AD9F4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E54688C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028404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33C3750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554047A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540643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FBE3D2E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8806664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ia Zhao">
    <w15:presenceInfo w15:providerId="AD" w15:userId="S-1-5-21-4224613477-400443107-4114737790-5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B18A5"/>
    <w:rsid w:val="00101F50"/>
    <w:rsid w:val="00144011"/>
    <w:rsid w:val="00144B9A"/>
    <w:rsid w:val="00164B1B"/>
    <w:rsid w:val="00184760"/>
    <w:rsid w:val="001A7F91"/>
    <w:rsid w:val="002A6EE8"/>
    <w:rsid w:val="00306E5D"/>
    <w:rsid w:val="00324629"/>
    <w:rsid w:val="003546B4"/>
    <w:rsid w:val="00384640"/>
    <w:rsid w:val="003A452C"/>
    <w:rsid w:val="00493B33"/>
    <w:rsid w:val="004D158C"/>
    <w:rsid w:val="0055771C"/>
    <w:rsid w:val="005F3758"/>
    <w:rsid w:val="00675F9F"/>
    <w:rsid w:val="0068024D"/>
    <w:rsid w:val="006824F0"/>
    <w:rsid w:val="006D55B6"/>
    <w:rsid w:val="00713E97"/>
    <w:rsid w:val="007826FC"/>
    <w:rsid w:val="00782A99"/>
    <w:rsid w:val="00812799"/>
    <w:rsid w:val="008E3F7A"/>
    <w:rsid w:val="008F6C37"/>
    <w:rsid w:val="0096178E"/>
    <w:rsid w:val="00996403"/>
    <w:rsid w:val="009B3F62"/>
    <w:rsid w:val="00A110F4"/>
    <w:rsid w:val="00A97E16"/>
    <w:rsid w:val="00B31E10"/>
    <w:rsid w:val="00BF6787"/>
    <w:rsid w:val="00C063C7"/>
    <w:rsid w:val="00C13E9A"/>
    <w:rsid w:val="00C21700"/>
    <w:rsid w:val="00C4023B"/>
    <w:rsid w:val="00C66052"/>
    <w:rsid w:val="00CD6529"/>
    <w:rsid w:val="00D104C0"/>
    <w:rsid w:val="00D2452D"/>
    <w:rsid w:val="00D641E6"/>
    <w:rsid w:val="00D6799F"/>
    <w:rsid w:val="00E62A29"/>
    <w:rsid w:val="00EA1242"/>
    <w:rsid w:val="00EB64FB"/>
    <w:rsid w:val="00F11A02"/>
    <w:rsid w:val="00F36DBA"/>
    <w:rsid w:val="00F44AD4"/>
    <w:rsid w:val="00F5071B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hyz@princeton.edu?subject=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4E8E-FBB3-274D-ADA5-5C7968E4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9</cp:revision>
  <cp:lastPrinted>2018-09-21T13:45:00Z</cp:lastPrinted>
  <dcterms:created xsi:type="dcterms:W3CDTF">2018-09-21T13:45:00Z</dcterms:created>
  <dcterms:modified xsi:type="dcterms:W3CDTF">2019-07-13T18:04:00Z</dcterms:modified>
</cp:coreProperties>
</file>