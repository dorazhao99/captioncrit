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042AE" w14:textId="77777777" w:rsidR="00F5071B" w:rsidRPr="00D24EEB" w:rsidRDefault="00F5071B" w:rsidP="00DD3E16">
      <w:pPr>
        <w:pStyle w:val="NoSpacing"/>
        <w:jc w:val="center"/>
        <w:rPr>
          <w:rFonts w:ascii="Garamond" w:hAnsi="Garamond"/>
          <w:b/>
          <w:bCs/>
          <w:sz w:val="40"/>
          <w:szCs w:val="44"/>
        </w:rPr>
      </w:pPr>
    </w:p>
    <w:p w14:paraId="0E35DB1E" w14:textId="77777777" w:rsidR="00DD7B22" w:rsidRDefault="00F5071B" w:rsidP="00DD7B22">
      <w:pPr>
        <w:pStyle w:val="NoSpacing"/>
        <w:jc w:val="center"/>
        <w:rPr>
          <w:rFonts w:ascii="Garamond" w:hAnsi="Garamond"/>
          <w:b/>
          <w:bCs/>
          <w:sz w:val="40"/>
          <w:szCs w:val="42"/>
        </w:rPr>
      </w:pPr>
      <w:r w:rsidRPr="00D24EEB">
        <w:rPr>
          <w:rFonts w:ascii="Garamond" w:hAnsi="Garamond"/>
          <w:b/>
          <w:bCs/>
          <w:sz w:val="40"/>
          <w:szCs w:val="42"/>
        </w:rPr>
        <w:t>Dorothy Zha</w:t>
      </w:r>
      <w:r w:rsidR="00DD7B22">
        <w:rPr>
          <w:rFonts w:ascii="Garamond" w:hAnsi="Garamond"/>
          <w:b/>
          <w:bCs/>
          <w:sz w:val="40"/>
          <w:szCs w:val="42"/>
        </w:rPr>
        <w:t>o</w:t>
      </w:r>
    </w:p>
    <w:p w14:paraId="3D82FE53" w14:textId="12D4F133" w:rsidR="00F5071B" w:rsidRPr="00DD7B22" w:rsidRDefault="001B53CC" w:rsidP="00DD7B22">
      <w:pPr>
        <w:pStyle w:val="NoSpacing"/>
        <w:jc w:val="center"/>
        <w:rPr>
          <w:rFonts w:ascii="Garamond" w:eastAsia="Garamond" w:hAnsi="Garamond" w:cs="Garamond"/>
          <w:b/>
          <w:bCs/>
          <w:sz w:val="40"/>
          <w:szCs w:val="42"/>
          <w:u w:val="single"/>
        </w:rPr>
      </w:pPr>
      <w:hyperlink r:id="rId8" w:history="1">
        <w:r w:rsidR="00DD7B22" w:rsidRPr="00731A2E">
          <w:rPr>
            <w:rStyle w:val="Hyperlink"/>
            <w:rFonts w:ascii="Garamond" w:eastAsia="Garamond" w:hAnsi="Garamond" w:cs="Garamond"/>
            <w:sz w:val="20"/>
            <w:szCs w:val="20"/>
          </w:rPr>
          <w:t>dorothyzhao@princeton.edu</w:t>
        </w:r>
      </w:hyperlink>
      <w:r w:rsidR="00F5071B" w:rsidRPr="000B18A5">
        <w:rPr>
          <w:rFonts w:ascii="Garamond" w:hAnsi="Garamond"/>
          <w:sz w:val="20"/>
          <w:szCs w:val="20"/>
        </w:rPr>
        <w:t xml:space="preserve"> | 5383 Frist Center | Princeton, NJ 08544-1157 | (267) 567</w:t>
      </w:r>
      <w:ins w:id="0" w:author="Victoria Zhao" w:date="2018-07-31T19:42:00Z">
        <w:r w:rsidR="00F5071B">
          <w:rPr>
            <w:rFonts w:ascii="Garamond" w:hAnsi="Garamond"/>
            <w:sz w:val="20"/>
            <w:szCs w:val="20"/>
          </w:rPr>
          <w:t>-</w:t>
        </w:r>
      </w:ins>
      <w:r w:rsidR="00F5071B" w:rsidRPr="000B18A5">
        <w:rPr>
          <w:rFonts w:ascii="Garamond" w:hAnsi="Garamond"/>
          <w:sz w:val="20"/>
          <w:szCs w:val="20"/>
        </w:rPr>
        <w:t>4513</w:t>
      </w:r>
    </w:p>
    <w:p w14:paraId="65639D67" w14:textId="77777777" w:rsidR="00F5071B" w:rsidRPr="000B18A5" w:rsidRDefault="00F5071B" w:rsidP="00DD3E16">
      <w:pPr>
        <w:pStyle w:val="NoSpacing"/>
        <w:jc w:val="center"/>
        <w:rPr>
          <w:rFonts w:ascii="Garamond" w:eastAsia="Garamond" w:hAnsi="Garamond" w:cs="Garamond"/>
          <w:sz w:val="18"/>
          <w:szCs w:val="18"/>
        </w:rPr>
      </w:pPr>
    </w:p>
    <w:p w14:paraId="399A5DCC" w14:textId="77777777" w:rsidR="00F5071B" w:rsidRPr="000B18A5" w:rsidRDefault="00F5071B" w:rsidP="00DD3E16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EDUCATION</w:t>
      </w:r>
    </w:p>
    <w:p w14:paraId="720D2BBB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Princeton University, Princeton, NJ</w:t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  <w:t xml:space="preserve">    </w:t>
      </w:r>
      <w:r w:rsidRPr="000B18A5">
        <w:rPr>
          <w:rFonts w:ascii="Garamond" w:hAnsi="Garamond"/>
          <w:b/>
          <w:bCs/>
          <w:sz w:val="18"/>
          <w:szCs w:val="18"/>
        </w:rPr>
        <w:tab/>
        <w:t xml:space="preserve">                             </w:t>
      </w:r>
      <w:r>
        <w:rPr>
          <w:rFonts w:ascii="Garamond" w:hAnsi="Garamond"/>
          <w:b/>
          <w:bCs/>
          <w:sz w:val="18"/>
          <w:szCs w:val="18"/>
        </w:rPr>
        <w:tab/>
        <w:t xml:space="preserve">       </w:t>
      </w:r>
      <w:r w:rsidRPr="000B18A5">
        <w:rPr>
          <w:rFonts w:ascii="Garamond" w:hAnsi="Garamond"/>
          <w:sz w:val="18"/>
          <w:szCs w:val="18"/>
        </w:rPr>
        <w:t xml:space="preserve">Expected June 2021                     </w:t>
      </w:r>
    </w:p>
    <w:p w14:paraId="7E538FDA" w14:textId="77777777" w:rsidR="00F5071B" w:rsidRPr="000B18A5" w:rsidRDefault="00F5071B" w:rsidP="00DD3E16">
      <w:pPr>
        <w:pStyle w:val="NoSpacing"/>
        <w:ind w:left="346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A.B. Candidate, Intended Concentration</w:t>
      </w:r>
      <w:r>
        <w:rPr>
          <w:rFonts w:ascii="Garamond" w:hAnsi="Garamond"/>
          <w:sz w:val="18"/>
          <w:szCs w:val="18"/>
        </w:rPr>
        <w:t>s</w:t>
      </w:r>
      <w:r w:rsidRPr="000B18A5">
        <w:rPr>
          <w:rFonts w:ascii="Garamond" w:hAnsi="Garamond"/>
          <w:sz w:val="18"/>
          <w:szCs w:val="18"/>
        </w:rPr>
        <w:t>: Computer Science and Finance| GPA: 4.0</w:t>
      </w:r>
      <w:r>
        <w:rPr>
          <w:rFonts w:ascii="Garamond" w:hAnsi="Garamond"/>
          <w:sz w:val="18"/>
          <w:szCs w:val="18"/>
        </w:rPr>
        <w:t>/</w:t>
      </w:r>
      <w:r w:rsidRPr="000B18A5">
        <w:rPr>
          <w:rFonts w:ascii="Garamond" w:hAnsi="Garamond"/>
          <w:sz w:val="18"/>
          <w:szCs w:val="18"/>
        </w:rPr>
        <w:t>4.0</w:t>
      </w:r>
    </w:p>
    <w:p w14:paraId="546E735A" w14:textId="68F01B5B" w:rsidR="00F5071B" w:rsidRDefault="00F5071B" w:rsidP="00DD3E16">
      <w:pPr>
        <w:pStyle w:val="p1"/>
        <w:ind w:left="346"/>
        <w:rPr>
          <w:rFonts w:ascii="Garamond" w:hAnsi="Garamond"/>
          <w:sz w:val="18"/>
        </w:rPr>
      </w:pPr>
      <w:r>
        <w:rPr>
          <w:rFonts w:ascii="Garamond" w:hAnsi="Garamond"/>
          <w:sz w:val="18"/>
          <w:szCs w:val="18"/>
        </w:rPr>
        <w:t>Relevant Coursework:</w:t>
      </w:r>
      <w:r w:rsidRPr="000B18A5">
        <w:rPr>
          <w:rFonts w:ascii="Garamond" w:hAnsi="Garamond"/>
          <w:sz w:val="18"/>
          <w:szCs w:val="18"/>
        </w:rPr>
        <w:t xml:space="preserve"> </w:t>
      </w:r>
      <w:r w:rsidRPr="008B539B">
        <w:rPr>
          <w:rFonts w:ascii="Garamond" w:hAnsi="Garamond"/>
          <w:sz w:val="18"/>
        </w:rPr>
        <w:t>Statistics &amp; Data Analysis for Economics</w:t>
      </w:r>
      <w:r w:rsidR="006D55B6">
        <w:rPr>
          <w:rFonts w:ascii="Garamond" w:hAnsi="Garamond"/>
          <w:sz w:val="18"/>
        </w:rPr>
        <w:t xml:space="preserve">, </w:t>
      </w:r>
      <w:r w:rsidR="008957C9">
        <w:rPr>
          <w:rFonts w:ascii="Garamond" w:hAnsi="Garamond"/>
          <w:sz w:val="18"/>
        </w:rPr>
        <w:t>Linear Algebra</w:t>
      </w:r>
      <w:r w:rsidR="00E96080">
        <w:rPr>
          <w:rFonts w:ascii="Garamond" w:hAnsi="Garamond"/>
          <w:sz w:val="18"/>
        </w:rPr>
        <w:t>, Microeconomics for Pubic Policy</w:t>
      </w:r>
    </w:p>
    <w:p w14:paraId="2CFA8F01" w14:textId="7DC7CD7D" w:rsidR="006D55B6" w:rsidRPr="008B539B" w:rsidRDefault="00F11A02" w:rsidP="00DD3E16">
      <w:pPr>
        <w:pStyle w:val="p1"/>
        <w:ind w:left="346"/>
        <w:rPr>
          <w:rFonts w:ascii="Garamond" w:hAnsi="Garamond"/>
          <w:sz w:val="18"/>
        </w:rPr>
      </w:pPr>
      <w:r>
        <w:rPr>
          <w:rFonts w:ascii="Garamond" w:hAnsi="Garamond"/>
          <w:sz w:val="18"/>
        </w:rPr>
        <w:t>Awards: S</w:t>
      </w:r>
      <w:r w:rsidR="006D55B6">
        <w:rPr>
          <w:rFonts w:ascii="Garamond" w:hAnsi="Garamond"/>
          <w:sz w:val="18"/>
        </w:rPr>
        <w:t xml:space="preserve">hapiro </w:t>
      </w:r>
      <w:r>
        <w:rPr>
          <w:rFonts w:ascii="Garamond" w:hAnsi="Garamond"/>
          <w:sz w:val="18"/>
        </w:rPr>
        <w:t>Prize</w:t>
      </w:r>
      <w:r w:rsidR="006D55B6">
        <w:rPr>
          <w:rFonts w:ascii="Garamond" w:hAnsi="Garamond"/>
          <w:sz w:val="18"/>
        </w:rPr>
        <w:t xml:space="preserve"> for Academic Excellence</w:t>
      </w:r>
      <w:r w:rsidR="00147B62">
        <w:rPr>
          <w:rFonts w:ascii="Garamond" w:hAnsi="Garamond"/>
          <w:sz w:val="18"/>
        </w:rPr>
        <w:t xml:space="preserve"> 2017-18</w:t>
      </w:r>
      <w:r w:rsidR="008E3F7A">
        <w:rPr>
          <w:rFonts w:ascii="Garamond" w:hAnsi="Garamond"/>
          <w:sz w:val="18"/>
        </w:rPr>
        <w:t>, Outstanding Work by an Underclassman in Creative Writing</w:t>
      </w:r>
      <w:r w:rsidR="006D55B6">
        <w:rPr>
          <w:rFonts w:ascii="Garamond" w:hAnsi="Garamond"/>
          <w:sz w:val="18"/>
        </w:rPr>
        <w:t xml:space="preserve"> </w:t>
      </w:r>
    </w:p>
    <w:p w14:paraId="2C4C1D76" w14:textId="77777777" w:rsidR="00F5071B" w:rsidRDefault="00F5071B" w:rsidP="00DD3E16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Council Rock High School North, Newtown, PA</w:t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eastAsia="Garamond" w:hAnsi="Garamond" w:cs="Garamond"/>
          <w:sz w:val="18"/>
          <w:szCs w:val="18"/>
        </w:rPr>
        <w:tab/>
      </w:r>
      <w:r w:rsidRPr="000B18A5">
        <w:rPr>
          <w:rFonts w:ascii="Garamond" w:eastAsia="Garamond" w:hAnsi="Garamond" w:cs="Garamond"/>
          <w:sz w:val="18"/>
          <w:szCs w:val="18"/>
        </w:rPr>
        <w:tab/>
        <w:t xml:space="preserve">            </w:t>
      </w:r>
      <w:r w:rsidRPr="000B18A5">
        <w:rPr>
          <w:rFonts w:ascii="Garamond" w:hAnsi="Garamond"/>
          <w:sz w:val="18"/>
          <w:szCs w:val="18"/>
        </w:rPr>
        <w:t xml:space="preserve">  </w:t>
      </w:r>
      <w:r w:rsidRPr="000B18A5">
        <w:rPr>
          <w:rFonts w:ascii="Garamond" w:eastAsia="Garamond" w:hAnsi="Garamond" w:cs="Garamond"/>
          <w:sz w:val="18"/>
          <w:szCs w:val="18"/>
        </w:rPr>
        <w:tab/>
        <w:t xml:space="preserve">                     </w:t>
      </w:r>
      <w:r w:rsidRPr="000B18A5">
        <w:rPr>
          <w:rFonts w:ascii="Garamond" w:eastAsia="Garamond" w:hAnsi="Garamond" w:cs="Garamond"/>
          <w:sz w:val="18"/>
          <w:szCs w:val="18"/>
        </w:rPr>
        <w:tab/>
        <w:t xml:space="preserve">             </w:t>
      </w:r>
      <w:r w:rsidRPr="000B18A5">
        <w:rPr>
          <w:rFonts w:ascii="Garamond" w:eastAsia="Garamond" w:hAnsi="Garamond" w:cs="Garamond"/>
          <w:sz w:val="18"/>
          <w:szCs w:val="18"/>
        </w:rPr>
        <w:tab/>
        <w:t xml:space="preserve">              </w:t>
      </w:r>
      <w:r>
        <w:rPr>
          <w:rFonts w:ascii="Garamond" w:eastAsia="Garamond" w:hAnsi="Garamond" w:cs="Garamond"/>
          <w:sz w:val="18"/>
          <w:szCs w:val="18"/>
        </w:rPr>
        <w:tab/>
        <w:t xml:space="preserve">      </w:t>
      </w:r>
      <w:r w:rsidRPr="000B18A5">
        <w:rPr>
          <w:rFonts w:ascii="Garamond" w:hAnsi="Garamond"/>
          <w:sz w:val="18"/>
          <w:szCs w:val="18"/>
        </w:rPr>
        <w:t>June 2017</w:t>
      </w:r>
    </w:p>
    <w:p w14:paraId="7F130291" w14:textId="77777777" w:rsidR="00F5071B" w:rsidRPr="000B18A5" w:rsidRDefault="00F5071B" w:rsidP="00DD3E16">
      <w:pPr>
        <w:pStyle w:val="NoSpacing"/>
        <w:ind w:firstLine="346"/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GPA: 4.0/</w:t>
      </w:r>
      <w:r w:rsidRPr="000B18A5">
        <w:rPr>
          <w:rFonts w:ascii="Garamond" w:hAnsi="Garamond"/>
          <w:sz w:val="18"/>
          <w:szCs w:val="18"/>
        </w:rPr>
        <w:t xml:space="preserve">4.0 | SAT: 2400 (Mathematics: 800, Critical Reading: 800, Writing: 800)  </w:t>
      </w:r>
    </w:p>
    <w:p w14:paraId="1756788D" w14:textId="77777777" w:rsidR="00F5071B" w:rsidRPr="000B18A5" w:rsidRDefault="00F5071B" w:rsidP="00DD3E16">
      <w:pPr>
        <w:pStyle w:val="NoSpacing"/>
        <w:ind w:left="346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Awards: Valedictorian, Coca-Cola Scholar, United States Presidential Scholar Semifinalist, National AP Scholar         </w:t>
      </w:r>
    </w:p>
    <w:p w14:paraId="6B5B8712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sz w:val="18"/>
          <w:szCs w:val="18"/>
        </w:rPr>
      </w:pPr>
    </w:p>
    <w:p w14:paraId="3159B32D" w14:textId="77777777" w:rsidR="00F5071B" w:rsidRPr="000B18A5" w:rsidRDefault="00F5071B" w:rsidP="00DD3E16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WORK</w:t>
      </w:r>
      <w:r w:rsidRPr="000B18A5">
        <w:rPr>
          <w:rFonts w:ascii="Garamond" w:hAnsi="Garamond"/>
          <w:sz w:val="18"/>
          <w:szCs w:val="18"/>
        </w:rPr>
        <w:t xml:space="preserve"> </w:t>
      </w:r>
      <w:r w:rsidRPr="000B18A5">
        <w:rPr>
          <w:rFonts w:ascii="Garamond" w:hAnsi="Garamond"/>
          <w:b/>
          <w:bCs/>
          <w:sz w:val="18"/>
          <w:szCs w:val="18"/>
        </w:rPr>
        <w:t>EXPERIENCE</w:t>
      </w:r>
    </w:p>
    <w:p w14:paraId="62AADADF" w14:textId="3BE63FB3" w:rsidR="00CA5747" w:rsidRDefault="004E7756" w:rsidP="00DD3E16">
      <w:pPr>
        <w:pStyle w:val="NoSpacing"/>
        <w:rPr>
          <w:rFonts w:ascii="Garamond" w:hAnsi="Garamond"/>
          <w:b/>
          <w:bCs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Goldman Sachs</w:t>
      </w:r>
    </w:p>
    <w:p w14:paraId="183974F7" w14:textId="4880DF55" w:rsidR="009C16C2" w:rsidRPr="00B80A97" w:rsidRDefault="004E7756" w:rsidP="00DD3E16">
      <w:pPr>
        <w:pStyle w:val="NoSpacing"/>
        <w:rPr>
          <w:rFonts w:ascii="Garamond" w:hAnsi="Garamond"/>
          <w:bCs/>
          <w:sz w:val="18"/>
          <w:szCs w:val="18"/>
        </w:rPr>
      </w:pPr>
      <w:r>
        <w:rPr>
          <w:rFonts w:ascii="Garamond" w:hAnsi="Garamond"/>
          <w:bCs/>
          <w:i/>
          <w:sz w:val="18"/>
          <w:szCs w:val="18"/>
        </w:rPr>
        <w:t>Classics Investment Banking Summer Analyst</w:t>
      </w:r>
      <w:r w:rsidR="00B14139">
        <w:rPr>
          <w:rFonts w:ascii="Garamond" w:hAnsi="Garamond"/>
          <w:bCs/>
          <w:i/>
          <w:sz w:val="18"/>
          <w:szCs w:val="18"/>
        </w:rPr>
        <w:t xml:space="preserve"> (Financial Institutions Group) </w:t>
      </w:r>
      <w:r w:rsidR="00B80A97">
        <w:rPr>
          <w:rFonts w:ascii="Garamond" w:hAnsi="Garamond"/>
          <w:bCs/>
          <w:i/>
          <w:sz w:val="18"/>
          <w:szCs w:val="18"/>
        </w:rPr>
        <w:tab/>
      </w:r>
      <w:r w:rsidR="00B80A97">
        <w:rPr>
          <w:rFonts w:ascii="Garamond" w:hAnsi="Garamond"/>
          <w:bCs/>
          <w:i/>
          <w:sz w:val="18"/>
          <w:szCs w:val="18"/>
        </w:rPr>
        <w:tab/>
      </w:r>
      <w:r w:rsidR="00B80A97">
        <w:rPr>
          <w:rFonts w:ascii="Garamond" w:hAnsi="Garamond"/>
          <w:bCs/>
          <w:i/>
          <w:sz w:val="18"/>
          <w:szCs w:val="18"/>
        </w:rPr>
        <w:tab/>
      </w:r>
      <w:r w:rsidR="00B80A97">
        <w:rPr>
          <w:rFonts w:ascii="Garamond" w:hAnsi="Garamond"/>
          <w:bCs/>
          <w:i/>
          <w:sz w:val="18"/>
          <w:szCs w:val="18"/>
        </w:rPr>
        <w:tab/>
      </w:r>
      <w:r w:rsidR="00B80A97">
        <w:rPr>
          <w:rFonts w:ascii="Garamond" w:hAnsi="Garamond"/>
          <w:bCs/>
          <w:i/>
          <w:sz w:val="18"/>
          <w:szCs w:val="18"/>
        </w:rPr>
        <w:tab/>
      </w:r>
      <w:r w:rsidR="00E96080">
        <w:rPr>
          <w:rFonts w:ascii="Garamond" w:hAnsi="Garamond"/>
          <w:bCs/>
          <w:sz w:val="18"/>
          <w:szCs w:val="18"/>
        </w:rPr>
        <w:tab/>
        <w:t xml:space="preserve">          </w:t>
      </w:r>
      <w:bookmarkStart w:id="1" w:name="_GoBack"/>
      <w:bookmarkEnd w:id="1"/>
      <w:r w:rsidR="00E96080">
        <w:rPr>
          <w:rFonts w:ascii="Garamond" w:hAnsi="Garamond"/>
          <w:bCs/>
          <w:sz w:val="18"/>
          <w:szCs w:val="18"/>
        </w:rPr>
        <w:t>June 2019-Present</w:t>
      </w:r>
    </w:p>
    <w:p w14:paraId="593BA614" w14:textId="4DB2E292" w:rsidR="00F5071B" w:rsidRPr="000B18A5" w:rsidRDefault="00F5071B" w:rsidP="00DD3E16">
      <w:pPr>
        <w:pStyle w:val="NoSpacing"/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Partnership for Public Service, Washington, D</w:t>
      </w:r>
      <w:r>
        <w:rPr>
          <w:rFonts w:ascii="Garamond" w:hAnsi="Garamond"/>
          <w:b/>
          <w:bCs/>
          <w:sz w:val="18"/>
          <w:szCs w:val="18"/>
        </w:rPr>
        <w:t>.</w:t>
      </w:r>
      <w:r w:rsidRPr="000B18A5">
        <w:rPr>
          <w:rFonts w:ascii="Garamond" w:hAnsi="Garamond"/>
          <w:b/>
          <w:bCs/>
          <w:sz w:val="18"/>
          <w:szCs w:val="18"/>
        </w:rPr>
        <w:t>C</w:t>
      </w:r>
      <w:r>
        <w:rPr>
          <w:rFonts w:ascii="Garamond" w:hAnsi="Garamond"/>
          <w:b/>
          <w:bCs/>
          <w:sz w:val="18"/>
          <w:szCs w:val="18"/>
        </w:rPr>
        <w:t>.</w:t>
      </w:r>
    </w:p>
    <w:p w14:paraId="605F3A36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>Research &amp; Evaluation Intern</w:t>
      </w:r>
      <w:r w:rsidRPr="000B18A5">
        <w:rPr>
          <w:rFonts w:ascii="Garamond" w:hAnsi="Garamond"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  <w:t xml:space="preserve">                        </w:t>
      </w:r>
      <w:proofErr w:type="gramStart"/>
      <w:r>
        <w:rPr>
          <w:rFonts w:ascii="Garamond" w:hAnsi="Garamond"/>
          <w:sz w:val="18"/>
          <w:szCs w:val="18"/>
        </w:rPr>
        <w:tab/>
        <w:t xml:space="preserve">  </w:t>
      </w:r>
      <w:r w:rsidRPr="000B18A5">
        <w:rPr>
          <w:rFonts w:ascii="Garamond" w:hAnsi="Garamond"/>
          <w:sz w:val="18"/>
          <w:szCs w:val="18"/>
        </w:rPr>
        <w:t>June</w:t>
      </w:r>
      <w:proofErr w:type="gramEnd"/>
      <w:r w:rsidRPr="000B18A5">
        <w:rPr>
          <w:rFonts w:ascii="Garamond" w:hAnsi="Garamond"/>
          <w:sz w:val="18"/>
          <w:szCs w:val="18"/>
        </w:rPr>
        <w:t xml:space="preserve"> 2018-August 2018            </w:t>
      </w:r>
    </w:p>
    <w:p w14:paraId="40490781" w14:textId="77777777" w:rsidR="00F5071B" w:rsidRPr="000B18A5" w:rsidRDefault="00F5071B" w:rsidP="00DD3E16">
      <w:pPr>
        <w:pStyle w:val="NoSpacing"/>
        <w:numPr>
          <w:ilvl w:val="0"/>
          <w:numId w:val="1"/>
        </w:numPr>
        <w:ind w:left="345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Conducted background research on five government agencies and collaborated with </w:t>
      </w:r>
      <w:r>
        <w:rPr>
          <w:rFonts w:ascii="Garamond" w:hAnsi="Garamond"/>
          <w:sz w:val="18"/>
          <w:szCs w:val="18"/>
        </w:rPr>
        <w:t xml:space="preserve">internal team </w:t>
      </w:r>
      <w:r w:rsidRPr="000B18A5">
        <w:rPr>
          <w:rFonts w:ascii="Garamond" w:hAnsi="Garamond"/>
          <w:sz w:val="18"/>
          <w:szCs w:val="18"/>
        </w:rPr>
        <w:t>and executive sponsor, Accenture Federal Services, to prepare an issue brief on improving citizen experience in the federal government</w:t>
      </w:r>
    </w:p>
    <w:p w14:paraId="4CB1AA31" w14:textId="77777777" w:rsidR="00F5071B" w:rsidRPr="00493B33" w:rsidRDefault="00F5071B" w:rsidP="00DD3E16">
      <w:pPr>
        <w:pStyle w:val="NoSpacing"/>
        <w:numPr>
          <w:ilvl w:val="0"/>
          <w:numId w:val="1"/>
        </w:numPr>
        <w:ind w:left="345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Compiled </w:t>
      </w:r>
      <w:r>
        <w:rPr>
          <w:rFonts w:ascii="Garamond" w:hAnsi="Garamond"/>
          <w:sz w:val="18"/>
          <w:szCs w:val="18"/>
        </w:rPr>
        <w:t xml:space="preserve">and synthesized </w:t>
      </w:r>
      <w:r w:rsidRPr="000B18A5">
        <w:rPr>
          <w:rFonts w:ascii="Garamond" w:hAnsi="Garamond"/>
          <w:sz w:val="18"/>
          <w:szCs w:val="18"/>
        </w:rPr>
        <w:t>78 agency priority plans from 23 government agencies</w:t>
      </w:r>
      <w:r>
        <w:rPr>
          <w:rFonts w:ascii="Garamond" w:hAnsi="Garamond"/>
          <w:sz w:val="18"/>
          <w:szCs w:val="18"/>
        </w:rPr>
        <w:t xml:space="preserve"> to create</w:t>
      </w:r>
      <w:r w:rsidRPr="000B18A5">
        <w:rPr>
          <w:rFonts w:ascii="Garamond" w:hAnsi="Garamond"/>
          <w:sz w:val="18"/>
          <w:szCs w:val="18"/>
        </w:rPr>
        <w:t xml:space="preserve"> a data point on customer experience in the government that was used in the firm’s outreach material to members of Congress</w:t>
      </w:r>
    </w:p>
    <w:p w14:paraId="56DAFAD5" w14:textId="77777777" w:rsidR="00F5071B" w:rsidRPr="000B18A5" w:rsidRDefault="00F5071B" w:rsidP="00DD3E16">
      <w:pPr>
        <w:pStyle w:val="NoSpacing"/>
        <w:numPr>
          <w:ilvl w:val="0"/>
          <w:numId w:val="1"/>
        </w:numPr>
        <w:ind w:left="345"/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Analyzed the information technology budgets of 15 cabinet agencies, making IT dashboards which presidential transition teams will use in 2020</w:t>
      </w:r>
    </w:p>
    <w:p w14:paraId="29D59FD6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 xml:space="preserve">Social Stigma and Perception Laboratory, Princeton, NJ </w:t>
      </w:r>
    </w:p>
    <w:p w14:paraId="0361A226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i/>
          <w:iCs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>Undergraduate Research Assistant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        </w:t>
      </w:r>
      <w:r>
        <w:rPr>
          <w:rFonts w:ascii="Garamond" w:hAnsi="Garamond"/>
          <w:i/>
          <w:iCs/>
          <w:sz w:val="18"/>
          <w:szCs w:val="18"/>
        </w:rPr>
        <w:tab/>
        <w:t xml:space="preserve">               </w:t>
      </w:r>
      <w:r w:rsidRPr="000B18A5">
        <w:rPr>
          <w:rFonts w:ascii="Garamond" w:hAnsi="Garamond"/>
          <w:i/>
          <w:iCs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>September 2017-Present</w:t>
      </w:r>
    </w:p>
    <w:p w14:paraId="41BB8929" w14:textId="77777777" w:rsidR="00CD6529" w:rsidRPr="000B18A5" w:rsidRDefault="00CD6529" w:rsidP="00DD3E16">
      <w:pPr>
        <w:pStyle w:val="NoSpacing"/>
        <w:numPr>
          <w:ilvl w:val="1"/>
          <w:numId w:val="3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Assist Professor J. Nicole Shelton with an audit study exploring the representations of diversity in college admissions material </w:t>
      </w:r>
    </w:p>
    <w:p w14:paraId="5289D3FE" w14:textId="77777777" w:rsidR="00CD6529" w:rsidRPr="000B18A5" w:rsidRDefault="00CD6529" w:rsidP="00DD3E16">
      <w:pPr>
        <w:pStyle w:val="NoSpacing"/>
        <w:numPr>
          <w:ilvl w:val="1"/>
          <w:numId w:val="3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Evaluated 600 colleges’ mission statements using a quantitative content analysis coding schematic and developed an algorithm that implemented text analytics to sort over </w:t>
      </w:r>
      <w:r>
        <w:rPr>
          <w:rFonts w:ascii="Garamond" w:hAnsi="Garamond"/>
          <w:sz w:val="18"/>
          <w:szCs w:val="18"/>
        </w:rPr>
        <w:t>1,000</w:t>
      </w:r>
      <w:r w:rsidRPr="000B18A5">
        <w:rPr>
          <w:rFonts w:ascii="Garamond" w:hAnsi="Garamond"/>
          <w:sz w:val="18"/>
          <w:szCs w:val="18"/>
        </w:rPr>
        <w:t xml:space="preserve"> collected data points</w:t>
      </w:r>
    </w:p>
    <w:p w14:paraId="2F72A328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i/>
          <w:i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E</w:t>
      </w:r>
      <w:r w:rsidRPr="000B18A5">
        <w:rPr>
          <w:rFonts w:ascii="Garamond" w:hAnsi="Garamond"/>
          <w:b/>
          <w:bCs/>
          <w:sz w:val="18"/>
          <w:szCs w:val="18"/>
          <w:vertAlign w:val="superscript"/>
        </w:rPr>
        <w:t>3</w:t>
      </w:r>
      <w:r w:rsidRPr="000B18A5">
        <w:rPr>
          <w:rFonts w:ascii="Garamond" w:hAnsi="Garamond"/>
          <w:b/>
          <w:bCs/>
          <w:sz w:val="18"/>
          <w:szCs w:val="18"/>
        </w:rPr>
        <w:t>:</w:t>
      </w:r>
      <w:r w:rsidRPr="00144011">
        <w:rPr>
          <w:rFonts w:ascii="Garamond" w:hAnsi="Garamond"/>
          <w:b/>
          <w:bCs/>
          <w:sz w:val="18"/>
          <w:szCs w:val="18"/>
        </w:rPr>
        <w:t xml:space="preserve"> Education Equals Empowerment, Newtown, PA</w:t>
      </w:r>
      <w:r w:rsidRPr="00144011">
        <w:rPr>
          <w:rFonts w:ascii="Arial Unicode MS" w:eastAsia="Arial Unicode MS" w:hAnsi="Arial Unicode MS" w:cs="Arial Unicode MS"/>
          <w:sz w:val="18"/>
          <w:szCs w:val="18"/>
        </w:rPr>
        <w:br/>
      </w:r>
      <w:r w:rsidRPr="000B18A5">
        <w:rPr>
          <w:rFonts w:ascii="Garamond" w:hAnsi="Garamond"/>
          <w:i/>
          <w:iCs/>
          <w:sz w:val="18"/>
          <w:szCs w:val="18"/>
        </w:rPr>
        <w:t>Founder &amp; President</w:t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                                                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          </w:t>
      </w:r>
      <w:r>
        <w:rPr>
          <w:rFonts w:ascii="Garamond" w:hAnsi="Garamond"/>
          <w:i/>
          <w:iCs/>
          <w:sz w:val="18"/>
          <w:szCs w:val="18"/>
        </w:rPr>
        <w:tab/>
      </w:r>
      <w:proofErr w:type="gramStart"/>
      <w:r>
        <w:rPr>
          <w:rFonts w:ascii="Garamond" w:hAnsi="Garamond"/>
          <w:i/>
          <w:iCs/>
          <w:sz w:val="18"/>
          <w:szCs w:val="18"/>
        </w:rPr>
        <w:tab/>
        <w:t xml:space="preserve"> </w:t>
      </w:r>
      <w:r w:rsidRPr="000B18A5">
        <w:rPr>
          <w:rFonts w:ascii="Garamond" w:hAnsi="Garamond"/>
          <w:i/>
          <w:iCs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>November</w:t>
      </w:r>
      <w:proofErr w:type="gramEnd"/>
      <w:r w:rsidRPr="000B18A5">
        <w:rPr>
          <w:rFonts w:ascii="Garamond" w:hAnsi="Garamond"/>
          <w:sz w:val="18"/>
          <w:szCs w:val="18"/>
        </w:rPr>
        <w:t xml:space="preserve"> 2014-September 2017</w:t>
      </w:r>
      <w:r w:rsidRPr="000B18A5">
        <w:rPr>
          <w:rFonts w:ascii="Garamond" w:hAnsi="Garamond"/>
          <w:i/>
          <w:iCs/>
          <w:sz w:val="18"/>
          <w:szCs w:val="18"/>
        </w:rPr>
        <w:t xml:space="preserve">      </w:t>
      </w:r>
    </w:p>
    <w:p w14:paraId="5BE9FFC9" w14:textId="77777777" w:rsidR="00F5071B" w:rsidRPr="000B18A5" w:rsidRDefault="00F5071B" w:rsidP="00DD3E16">
      <w:pPr>
        <w:pStyle w:val="NoSpacing"/>
        <w:numPr>
          <w:ilvl w:val="1"/>
          <w:numId w:val="5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Founded E3: Education Equals Empowerment, a non-profit organization that inspires girls’ interest in STEM through hands-on activities such as afternoon workshops and weekend seminars</w:t>
      </w:r>
    </w:p>
    <w:p w14:paraId="3B069C15" w14:textId="77777777" w:rsidR="00F5071B" w:rsidRPr="000B18A5" w:rsidRDefault="00F5071B" w:rsidP="00DD3E16">
      <w:pPr>
        <w:pStyle w:val="NoSpacing"/>
        <w:numPr>
          <w:ilvl w:val="0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Ran monthly STEM workshops at 6 partner elementary schools attended by over </w:t>
      </w:r>
      <w:r>
        <w:rPr>
          <w:rFonts w:ascii="Garamond" w:hAnsi="Garamond"/>
          <w:sz w:val="18"/>
          <w:szCs w:val="18"/>
        </w:rPr>
        <w:t xml:space="preserve">1,000 </w:t>
      </w:r>
      <w:r w:rsidRPr="000B18A5">
        <w:rPr>
          <w:rFonts w:ascii="Garamond" w:hAnsi="Garamond"/>
          <w:sz w:val="18"/>
          <w:szCs w:val="18"/>
        </w:rPr>
        <w:t>3rd and 4th grade female students</w:t>
      </w:r>
    </w:p>
    <w:p w14:paraId="079EB836" w14:textId="77777777" w:rsidR="00F5071B" w:rsidRPr="000B18A5" w:rsidRDefault="00F5071B" w:rsidP="00DD3E16">
      <w:pPr>
        <w:pStyle w:val="NoSpacing"/>
        <w:numPr>
          <w:ilvl w:val="0"/>
          <w:numId w:val="6"/>
        </w:numPr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Collaborated with six board members to coordinate volunteer opportunities for 100 high school students and host three fundraisers</w:t>
      </w:r>
    </w:p>
    <w:p w14:paraId="6F0D9647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sz w:val="18"/>
          <w:szCs w:val="18"/>
        </w:rPr>
      </w:pPr>
    </w:p>
    <w:p w14:paraId="774B1781" w14:textId="77777777" w:rsidR="00F5071B" w:rsidRPr="000B18A5" w:rsidRDefault="00F5071B" w:rsidP="00DD3E16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LEADERSHIP EXPERIENCE</w:t>
      </w:r>
    </w:p>
    <w:p w14:paraId="1D14C690" w14:textId="77777777" w:rsidR="00CA5747" w:rsidRDefault="00CA5747" w:rsidP="00DD3E16">
      <w:pPr>
        <w:pStyle w:val="NoSpacing"/>
        <w:rPr>
          <w:rFonts w:ascii="Garamond" w:hAnsi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The Daily Princetonian</w:t>
      </w:r>
      <w:r w:rsidRPr="000B18A5">
        <w:rPr>
          <w:rFonts w:ascii="Garamond" w:hAnsi="Garamond"/>
          <w:b/>
          <w:bCs/>
          <w:sz w:val="18"/>
          <w:szCs w:val="18"/>
        </w:rPr>
        <w:tab/>
      </w:r>
    </w:p>
    <w:p w14:paraId="762A3026" w14:textId="543E380D" w:rsidR="00B80A97" w:rsidRDefault="00213313" w:rsidP="00DD3E16">
      <w:pPr>
        <w:pStyle w:val="NoSpacing"/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i/>
          <w:iCs/>
          <w:sz w:val="18"/>
          <w:szCs w:val="18"/>
        </w:rPr>
        <w:t xml:space="preserve">Head </w:t>
      </w:r>
      <w:r w:rsidR="00CA5747">
        <w:rPr>
          <w:rFonts w:ascii="Garamond" w:hAnsi="Garamond"/>
          <w:i/>
          <w:iCs/>
          <w:sz w:val="18"/>
          <w:szCs w:val="18"/>
        </w:rPr>
        <w:t>Editor of The Prospect</w:t>
      </w:r>
      <w:r w:rsidR="00CA5747" w:rsidRPr="000B18A5">
        <w:rPr>
          <w:rFonts w:ascii="Garamond" w:eastAsia="Garamond" w:hAnsi="Garamond" w:cs="Garamond"/>
          <w:sz w:val="18"/>
          <w:szCs w:val="18"/>
        </w:rPr>
        <w:tab/>
      </w:r>
      <w:r w:rsidR="00B80A97">
        <w:rPr>
          <w:rFonts w:ascii="Garamond" w:eastAsia="Garamond" w:hAnsi="Garamond" w:cs="Garamond"/>
          <w:sz w:val="18"/>
          <w:szCs w:val="18"/>
        </w:rPr>
        <w:tab/>
      </w:r>
      <w:r w:rsidR="00B80A97">
        <w:rPr>
          <w:rFonts w:ascii="Garamond" w:eastAsia="Garamond" w:hAnsi="Garamond" w:cs="Garamond"/>
          <w:sz w:val="18"/>
          <w:szCs w:val="18"/>
        </w:rPr>
        <w:tab/>
      </w:r>
      <w:r w:rsidR="00B80A97">
        <w:rPr>
          <w:rFonts w:ascii="Garamond" w:eastAsia="Garamond" w:hAnsi="Garamond" w:cs="Garamond"/>
          <w:sz w:val="18"/>
          <w:szCs w:val="18"/>
        </w:rPr>
        <w:tab/>
      </w:r>
      <w:r w:rsidR="00B80A97">
        <w:rPr>
          <w:rFonts w:ascii="Garamond" w:eastAsia="Garamond" w:hAnsi="Garamond" w:cs="Garamond"/>
          <w:sz w:val="18"/>
          <w:szCs w:val="18"/>
        </w:rPr>
        <w:tab/>
      </w:r>
      <w:r w:rsidR="00B80A97">
        <w:rPr>
          <w:rFonts w:ascii="Garamond" w:eastAsia="Garamond" w:hAnsi="Garamond" w:cs="Garamond"/>
          <w:sz w:val="18"/>
          <w:szCs w:val="18"/>
        </w:rPr>
        <w:tab/>
      </w:r>
      <w:r w:rsidR="00B80A97">
        <w:rPr>
          <w:rFonts w:ascii="Garamond" w:eastAsia="Garamond" w:hAnsi="Garamond" w:cs="Garamond"/>
          <w:sz w:val="18"/>
          <w:szCs w:val="18"/>
        </w:rPr>
        <w:tab/>
      </w:r>
      <w:r w:rsidR="00B80A97">
        <w:rPr>
          <w:rFonts w:ascii="Garamond" w:eastAsia="Garamond" w:hAnsi="Garamond" w:cs="Garamond"/>
          <w:sz w:val="18"/>
          <w:szCs w:val="18"/>
        </w:rPr>
        <w:tab/>
      </w:r>
      <w:r w:rsidR="00B80A97">
        <w:rPr>
          <w:rFonts w:ascii="Garamond" w:eastAsia="Garamond" w:hAnsi="Garamond" w:cs="Garamond"/>
          <w:sz w:val="18"/>
          <w:szCs w:val="18"/>
        </w:rPr>
        <w:tab/>
      </w:r>
      <w:r w:rsidR="00B80A97">
        <w:rPr>
          <w:rFonts w:ascii="Garamond" w:eastAsia="Garamond" w:hAnsi="Garamond" w:cs="Garamond"/>
          <w:sz w:val="18"/>
          <w:szCs w:val="18"/>
        </w:rPr>
        <w:tab/>
        <w:t>September 2018-Present</w:t>
      </w:r>
    </w:p>
    <w:p w14:paraId="4B8608D5" w14:textId="21B9E095" w:rsidR="00B80A97" w:rsidRPr="000B18A5" w:rsidRDefault="00093DB4" w:rsidP="00DD3E16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Founder and head editor of</w:t>
      </w:r>
      <w:r w:rsidR="00B80A97">
        <w:rPr>
          <w:rFonts w:ascii="Garamond" w:hAnsi="Garamond"/>
          <w:i/>
          <w:sz w:val="18"/>
          <w:szCs w:val="18"/>
        </w:rPr>
        <w:t xml:space="preserve"> The Prospect</w:t>
      </w:r>
      <w:r w:rsidR="00B80A97">
        <w:rPr>
          <w:rFonts w:ascii="Garamond" w:hAnsi="Garamond"/>
          <w:sz w:val="18"/>
          <w:szCs w:val="18"/>
        </w:rPr>
        <w:t xml:space="preserve">, the </w:t>
      </w:r>
      <w:r w:rsidR="00B80A97">
        <w:rPr>
          <w:rFonts w:ascii="Garamond" w:hAnsi="Garamond"/>
          <w:i/>
          <w:sz w:val="18"/>
          <w:szCs w:val="18"/>
        </w:rPr>
        <w:t>Daily Princetonian</w:t>
      </w:r>
      <w:r w:rsidR="00B80A97">
        <w:rPr>
          <w:rFonts w:ascii="Garamond" w:hAnsi="Garamond"/>
          <w:sz w:val="18"/>
          <w:szCs w:val="18"/>
        </w:rPr>
        <w:t xml:space="preserve">’s </w:t>
      </w:r>
      <w:r w:rsidR="00D3675A">
        <w:rPr>
          <w:rFonts w:ascii="Garamond" w:hAnsi="Garamond"/>
          <w:sz w:val="18"/>
          <w:szCs w:val="18"/>
        </w:rPr>
        <w:t>culture</w:t>
      </w:r>
      <w:r w:rsidR="00B80A97">
        <w:rPr>
          <w:rFonts w:ascii="Garamond" w:hAnsi="Garamond"/>
          <w:sz w:val="18"/>
          <w:szCs w:val="18"/>
        </w:rPr>
        <w:t xml:space="preserve"> blog</w:t>
      </w:r>
      <w:r w:rsidR="00D3675A">
        <w:rPr>
          <w:rFonts w:ascii="Garamond" w:hAnsi="Garamond"/>
          <w:sz w:val="18"/>
          <w:szCs w:val="18"/>
        </w:rPr>
        <w:t>, which is at the forefront of the organization’s digital first initiative</w:t>
      </w:r>
    </w:p>
    <w:p w14:paraId="7ACFF4CC" w14:textId="2115AB2A" w:rsidR="00CA5747" w:rsidRPr="00B80A97" w:rsidRDefault="00D3675A" w:rsidP="00DD3E16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Manage a team of twenty columnists, assigning articles to be published on a daily basis</w:t>
      </w:r>
      <w:r w:rsidR="00FE734A">
        <w:rPr>
          <w:rFonts w:ascii="Garamond" w:hAnsi="Garamond"/>
          <w:sz w:val="18"/>
          <w:szCs w:val="18"/>
        </w:rPr>
        <w:t>,</w:t>
      </w:r>
      <w:r>
        <w:rPr>
          <w:rFonts w:ascii="Garamond" w:hAnsi="Garamond"/>
          <w:sz w:val="18"/>
          <w:szCs w:val="18"/>
        </w:rPr>
        <w:t xml:space="preserve"> in addition to editing and creating graphics each article</w:t>
      </w:r>
      <w:r w:rsidR="00CA5747" w:rsidRPr="00B80A97">
        <w:rPr>
          <w:rFonts w:ascii="Garamond" w:eastAsia="Garamond" w:hAnsi="Garamond" w:cs="Garamond"/>
          <w:sz w:val="18"/>
          <w:szCs w:val="18"/>
        </w:rPr>
        <w:t xml:space="preserve">   </w:t>
      </w:r>
    </w:p>
    <w:p w14:paraId="16EF1FB0" w14:textId="064269F7" w:rsidR="00CA5747" w:rsidRPr="000B18A5" w:rsidRDefault="00CA5747" w:rsidP="00DD3E16">
      <w:pPr>
        <w:pStyle w:val="NoSpacing"/>
        <w:rPr>
          <w:rFonts w:ascii="Garamond" w:eastAsia="Garamond" w:hAnsi="Garamond" w:cs="Garamond"/>
          <w:i/>
          <w:iCs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>Assistant Opinion Editor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 xml:space="preserve">    </w:t>
      </w:r>
      <w:r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ab/>
        <w:t xml:space="preserve">                       </w:t>
      </w:r>
      <w:r w:rsidRPr="000B18A5">
        <w:rPr>
          <w:rFonts w:ascii="Garamond" w:hAnsi="Garamond"/>
          <w:sz w:val="18"/>
          <w:szCs w:val="18"/>
        </w:rPr>
        <w:t>January 2018-</w:t>
      </w:r>
      <w:r>
        <w:rPr>
          <w:rFonts w:ascii="Garamond" w:hAnsi="Garamond"/>
          <w:sz w:val="18"/>
          <w:szCs w:val="18"/>
        </w:rPr>
        <w:t>September 2018</w:t>
      </w:r>
      <w:r w:rsidRPr="000B18A5">
        <w:rPr>
          <w:rFonts w:ascii="Garamond" w:hAnsi="Garamond"/>
          <w:i/>
          <w:iCs/>
          <w:sz w:val="18"/>
          <w:szCs w:val="18"/>
        </w:rPr>
        <w:t xml:space="preserve">        </w:t>
      </w:r>
    </w:p>
    <w:p w14:paraId="6E9F53DD" w14:textId="628D0527" w:rsidR="00CA5747" w:rsidRPr="000B18A5" w:rsidRDefault="00CA5747" w:rsidP="00DD3E16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Provide comprehensive editing and proofreading for columns and editorials written on a variety of issues, from tax reform to </w:t>
      </w:r>
      <w:r>
        <w:rPr>
          <w:rFonts w:ascii="Garamond" w:hAnsi="Garamond"/>
          <w:sz w:val="18"/>
          <w:szCs w:val="18"/>
        </w:rPr>
        <w:t>gender issues</w:t>
      </w:r>
    </w:p>
    <w:p w14:paraId="05968744" w14:textId="2A55E6B5" w:rsidR="00CA5747" w:rsidRPr="004E7756" w:rsidRDefault="00CA5747" w:rsidP="00DD3E16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Established the first themed monthly column for the Opinion section, increasing viewership by over 10K for the month of April  </w:t>
      </w:r>
    </w:p>
    <w:p w14:paraId="449201D2" w14:textId="6F5FA2EA" w:rsidR="004E7756" w:rsidRDefault="004E7756" w:rsidP="00DD3E16">
      <w:pPr>
        <w:pStyle w:val="NoSpacing"/>
        <w:rPr>
          <w:rFonts w:ascii="Garamond" w:hAnsi="Garamond"/>
          <w:bCs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Tiger Investments</w:t>
      </w:r>
      <w:r>
        <w:rPr>
          <w:rFonts w:ascii="Garamond" w:hAnsi="Garamond"/>
          <w:bCs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ab/>
      </w:r>
      <w:r>
        <w:rPr>
          <w:rFonts w:ascii="Garamond" w:hAnsi="Garamond"/>
          <w:bCs/>
          <w:sz w:val="18"/>
          <w:szCs w:val="18"/>
        </w:rPr>
        <w:tab/>
        <w:t xml:space="preserve">               September 2018- Present</w:t>
      </w:r>
    </w:p>
    <w:p w14:paraId="42F9D721" w14:textId="7F2836EF" w:rsidR="00D3675A" w:rsidRDefault="00D3675A" w:rsidP="00DD3E16">
      <w:pPr>
        <w:pStyle w:val="NoSpacing"/>
        <w:rPr>
          <w:rFonts w:ascii="Garamond" w:hAnsi="Garamond"/>
          <w:bCs/>
          <w:i/>
          <w:sz w:val="18"/>
          <w:szCs w:val="18"/>
        </w:rPr>
      </w:pPr>
      <w:r>
        <w:rPr>
          <w:rFonts w:ascii="Garamond" w:hAnsi="Garamond"/>
          <w:bCs/>
          <w:i/>
          <w:sz w:val="18"/>
          <w:szCs w:val="18"/>
        </w:rPr>
        <w:t>Member</w:t>
      </w:r>
    </w:p>
    <w:p w14:paraId="23155ECD" w14:textId="71F93AE3" w:rsidR="00DD3E16" w:rsidRDefault="00D3675A" w:rsidP="00DD3E16">
      <w:pPr>
        <w:pStyle w:val="NoSpacing"/>
        <w:numPr>
          <w:ilvl w:val="1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 xml:space="preserve">Member of Tiger Investments, a student investing group, which </w:t>
      </w:r>
      <w:r w:rsidR="00DD3E16">
        <w:rPr>
          <w:rFonts w:ascii="Garamond" w:eastAsia="Garamond" w:hAnsi="Garamond" w:cs="Garamond"/>
          <w:sz w:val="18"/>
          <w:szCs w:val="18"/>
        </w:rPr>
        <w:t xml:space="preserve">focuses on educating undergraduates on fundamental analysis and financial modeling </w:t>
      </w:r>
    </w:p>
    <w:p w14:paraId="16D1977E" w14:textId="792EA6EF" w:rsidR="00F5071B" w:rsidRPr="000B18A5" w:rsidRDefault="00F5071B" w:rsidP="00DD3E16">
      <w:pPr>
        <w:pStyle w:val="NoSpacing"/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Goldman Sachs Women’s Leadership Camp</w:t>
      </w:r>
    </w:p>
    <w:p w14:paraId="01AD7858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i/>
          <w:iCs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 xml:space="preserve">Attendee 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</w:t>
      </w:r>
      <w:r>
        <w:rPr>
          <w:rFonts w:ascii="Garamond" w:hAnsi="Garamond"/>
          <w:i/>
          <w:iCs/>
          <w:sz w:val="18"/>
          <w:szCs w:val="18"/>
        </w:rPr>
        <w:tab/>
        <w:t xml:space="preserve">     </w:t>
      </w:r>
      <w:r w:rsidRPr="000B18A5">
        <w:rPr>
          <w:rFonts w:ascii="Garamond" w:hAnsi="Garamond"/>
          <w:sz w:val="18"/>
          <w:szCs w:val="18"/>
        </w:rPr>
        <w:t>April 2018</w:t>
      </w:r>
    </w:p>
    <w:p w14:paraId="76EE8AF4" w14:textId="77777777" w:rsidR="00F5071B" w:rsidRPr="000B18A5" w:rsidRDefault="00F5071B" w:rsidP="00DD3E16">
      <w:pPr>
        <w:pStyle w:val="NoSpacing"/>
        <w:numPr>
          <w:ilvl w:val="1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One of 150 female undergraduates selected from a pool of 3,000 applicants to attend an exploratory program at Goldman Sachs</w:t>
      </w:r>
    </w:p>
    <w:p w14:paraId="38559B52" w14:textId="77777777" w:rsidR="00F5071B" w:rsidRPr="000B18A5" w:rsidRDefault="00F5071B" w:rsidP="00DD3E16">
      <w:pPr>
        <w:pStyle w:val="NoSpacing"/>
        <w:numPr>
          <w:ilvl w:val="1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Spent three days learning about the different sectors of the financial services industry, networking with professionals at the firm and participating in career development workshops</w:t>
      </w:r>
    </w:p>
    <w:p w14:paraId="473459C0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Princeton University Undergraduate Student Government</w:t>
      </w:r>
    </w:p>
    <w:p w14:paraId="3E640719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>Alumni Affairs Chair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           </w:t>
      </w:r>
      <w:r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ab/>
        <w:t xml:space="preserve">  </w:t>
      </w:r>
      <w:r w:rsidRPr="000B18A5">
        <w:rPr>
          <w:rFonts w:ascii="Garamond" w:hAnsi="Garamond"/>
          <w:i/>
          <w:iCs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>February 2018-Present</w:t>
      </w:r>
    </w:p>
    <w:p w14:paraId="1E711696" w14:textId="492022D4" w:rsidR="00F5071B" w:rsidRPr="00B80A97" w:rsidRDefault="00F5071B" w:rsidP="00DD3E16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Manage a budget of $3,000 to co-host events with the Office of Alumni Affairs, including receptions and mentorship sessions, that help improve relationships between current undergraduates and alumni</w:t>
      </w:r>
    </w:p>
    <w:p w14:paraId="22F2D9DF" w14:textId="77777777" w:rsidR="00F5071B" w:rsidRPr="000B18A5" w:rsidRDefault="00F5071B" w:rsidP="00DD3E16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SKILLS, ACTIVITIES, &amp; INTERESTS</w:t>
      </w:r>
    </w:p>
    <w:p w14:paraId="599D0458" w14:textId="77777777" w:rsidR="00F5071B" w:rsidRPr="000B18A5" w:rsidRDefault="00F5071B" w:rsidP="00DD3E16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Language Skills</w:t>
      </w:r>
      <w:r w:rsidRPr="000B18A5">
        <w:rPr>
          <w:rFonts w:ascii="Garamond" w:hAnsi="Garamond"/>
          <w:sz w:val="18"/>
          <w:szCs w:val="18"/>
        </w:rPr>
        <w:t>: Mandarin Chinese (fluent), Spanish (working proficiency)</w:t>
      </w:r>
    </w:p>
    <w:p w14:paraId="77BC96FB" w14:textId="76DC26C3" w:rsidR="00F5071B" w:rsidRPr="000B18A5" w:rsidRDefault="00F5071B" w:rsidP="00DD3E16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Computer Skills</w:t>
      </w:r>
      <w:r w:rsidRPr="000B18A5">
        <w:rPr>
          <w:rFonts w:ascii="Garamond" w:hAnsi="Garamond"/>
          <w:sz w:val="18"/>
          <w:szCs w:val="18"/>
        </w:rPr>
        <w:t xml:space="preserve">: Java, </w:t>
      </w:r>
      <w:r w:rsidR="00E96080">
        <w:rPr>
          <w:rFonts w:ascii="Garamond" w:hAnsi="Garamond"/>
          <w:sz w:val="18"/>
          <w:szCs w:val="18"/>
        </w:rPr>
        <w:t xml:space="preserve">C, </w:t>
      </w:r>
      <w:r w:rsidR="002B1312">
        <w:rPr>
          <w:rFonts w:ascii="Garamond" w:hAnsi="Garamond"/>
          <w:sz w:val="18"/>
          <w:szCs w:val="18"/>
        </w:rPr>
        <w:t xml:space="preserve">R, Python, </w:t>
      </w:r>
      <w:r w:rsidRPr="000B18A5">
        <w:rPr>
          <w:rFonts w:ascii="Garamond" w:hAnsi="Garamond"/>
          <w:sz w:val="18"/>
          <w:szCs w:val="18"/>
        </w:rPr>
        <w:t>Adobe Photoshop, Microsoft Office</w:t>
      </w:r>
    </w:p>
    <w:p w14:paraId="4FE3BC7B" w14:textId="2506B3DB" w:rsidR="004D158C" w:rsidRPr="00F5071B" w:rsidRDefault="00F5071B" w:rsidP="00DD3E16">
      <w:pPr>
        <w:pStyle w:val="NoSpacing"/>
        <w:rPr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Activities</w:t>
      </w:r>
      <w:r w:rsidR="00DD3E16">
        <w:rPr>
          <w:rFonts w:ascii="Garamond" w:hAnsi="Garamond"/>
          <w:b/>
          <w:bCs/>
          <w:sz w:val="18"/>
          <w:szCs w:val="18"/>
        </w:rPr>
        <w:t xml:space="preserve"> &amp; Interests</w:t>
      </w:r>
      <w:r w:rsidRPr="000B18A5">
        <w:rPr>
          <w:rFonts w:ascii="Garamond" w:hAnsi="Garamond"/>
          <w:b/>
          <w:bCs/>
          <w:sz w:val="18"/>
          <w:szCs w:val="18"/>
        </w:rPr>
        <w:t xml:space="preserve">: </w:t>
      </w:r>
      <w:r w:rsidR="004E7756">
        <w:rPr>
          <w:rFonts w:ascii="Garamond" w:hAnsi="Garamond"/>
          <w:bCs/>
          <w:sz w:val="18"/>
          <w:szCs w:val="18"/>
        </w:rPr>
        <w:t xml:space="preserve">Women’s </w:t>
      </w:r>
      <w:r w:rsidR="00DD3E16">
        <w:rPr>
          <w:rFonts w:ascii="Garamond" w:hAnsi="Garamond"/>
          <w:bCs/>
          <w:sz w:val="18"/>
          <w:szCs w:val="18"/>
        </w:rPr>
        <w:t xml:space="preserve">Club </w:t>
      </w:r>
      <w:r w:rsidR="004E7756">
        <w:rPr>
          <w:rFonts w:ascii="Garamond" w:hAnsi="Garamond"/>
          <w:bCs/>
          <w:sz w:val="18"/>
          <w:szCs w:val="18"/>
        </w:rPr>
        <w:t xml:space="preserve">Ultimate Frisbee, </w:t>
      </w:r>
      <w:r w:rsidRPr="000B18A5">
        <w:rPr>
          <w:rFonts w:ascii="Garamond" w:hAnsi="Garamond"/>
          <w:sz w:val="18"/>
          <w:szCs w:val="18"/>
        </w:rPr>
        <w:t>Asian American Student</w:t>
      </w:r>
      <w:r w:rsidR="00DD3E16">
        <w:rPr>
          <w:rFonts w:ascii="Garamond" w:hAnsi="Garamond"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>Association</w:t>
      </w:r>
      <w:r w:rsidR="004E7756">
        <w:rPr>
          <w:rFonts w:ascii="Garamond" w:hAnsi="Garamond"/>
          <w:sz w:val="18"/>
          <w:szCs w:val="18"/>
        </w:rPr>
        <w:t xml:space="preserve">, </w:t>
      </w:r>
      <w:r w:rsidR="00DD3E16">
        <w:rPr>
          <w:rFonts w:ascii="Garamond" w:hAnsi="Garamond"/>
          <w:sz w:val="18"/>
          <w:szCs w:val="18"/>
        </w:rPr>
        <w:t>Campus Iconography Committee, graphic design</w:t>
      </w:r>
    </w:p>
    <w:sectPr w:rsidR="004D158C" w:rsidRPr="00F5071B" w:rsidSect="00D6799F">
      <w:headerReference w:type="default" r:id="rId9"/>
      <w:footerReference w:type="default" r:id="rId10"/>
      <w:pgSz w:w="12240" w:h="15840"/>
      <w:pgMar w:top="288" w:right="936" w:bottom="0" w:left="936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FD9A0" w14:textId="77777777" w:rsidR="001B53CC" w:rsidRDefault="001B53CC">
      <w:r>
        <w:separator/>
      </w:r>
    </w:p>
  </w:endnote>
  <w:endnote w:type="continuationSeparator" w:id="0">
    <w:p w14:paraId="12B33AF4" w14:textId="77777777" w:rsidR="001B53CC" w:rsidRDefault="001B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705B6" w14:textId="77777777" w:rsidR="004D158C" w:rsidRDefault="004D15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7DB9A" w14:textId="77777777" w:rsidR="001B53CC" w:rsidRDefault="001B53CC">
      <w:r>
        <w:separator/>
      </w:r>
    </w:p>
  </w:footnote>
  <w:footnote w:type="continuationSeparator" w:id="0">
    <w:p w14:paraId="73E0A053" w14:textId="77777777" w:rsidR="001B53CC" w:rsidRDefault="001B5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EBF02" w14:textId="77777777" w:rsidR="004D158C" w:rsidRDefault="004D15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9CD"/>
    <w:multiLevelType w:val="hybridMultilevel"/>
    <w:tmpl w:val="0F4C5242"/>
    <w:numStyleLink w:val="Bullet"/>
  </w:abstractNum>
  <w:abstractNum w:abstractNumId="1" w15:restartNumberingAfterBreak="0">
    <w:nsid w:val="305C6FE1"/>
    <w:multiLevelType w:val="hybridMultilevel"/>
    <w:tmpl w:val="AE3CD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613E56"/>
    <w:multiLevelType w:val="hybridMultilevel"/>
    <w:tmpl w:val="57AE01E0"/>
    <w:lvl w:ilvl="0" w:tplc="6EFA0DFC">
      <w:start w:val="1"/>
      <w:numFmt w:val="bullet"/>
      <w:lvlText w:val="•"/>
      <w:lvlJc w:val="left"/>
      <w:pPr>
        <w:ind w:left="346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AF8A2">
      <w:start w:val="1"/>
      <w:numFmt w:val="bullet"/>
      <w:lvlText w:val="•"/>
      <w:lvlJc w:val="left"/>
      <w:pPr>
        <w:ind w:left="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5E0CD8">
      <w:start w:val="1"/>
      <w:numFmt w:val="bullet"/>
      <w:lvlText w:val="•"/>
      <w:lvlJc w:val="left"/>
      <w:pPr>
        <w:ind w:left="1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E0468A">
      <w:start w:val="1"/>
      <w:numFmt w:val="bullet"/>
      <w:lvlText w:val="•"/>
      <w:lvlJc w:val="left"/>
      <w:pPr>
        <w:ind w:left="23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F02804">
      <w:start w:val="1"/>
      <w:numFmt w:val="bullet"/>
      <w:lvlText w:val="•"/>
      <w:lvlJc w:val="left"/>
      <w:pPr>
        <w:ind w:left="303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A47C2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8E5B2">
      <w:start w:val="1"/>
      <w:numFmt w:val="bullet"/>
      <w:lvlText w:val="•"/>
      <w:lvlJc w:val="left"/>
      <w:pPr>
        <w:ind w:left="4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5C216C">
      <w:start w:val="1"/>
      <w:numFmt w:val="bullet"/>
      <w:lvlText w:val="•"/>
      <w:lvlJc w:val="left"/>
      <w:pPr>
        <w:ind w:left="5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E0D6B2">
      <w:start w:val="1"/>
      <w:numFmt w:val="bullet"/>
      <w:lvlText w:val="•"/>
      <w:lvlJc w:val="left"/>
      <w:pPr>
        <w:ind w:left="59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C621472"/>
    <w:multiLevelType w:val="hybridMultilevel"/>
    <w:tmpl w:val="0F4C5242"/>
    <w:styleLink w:val="Bullet"/>
    <w:lvl w:ilvl="0" w:tplc="489A8862">
      <w:start w:val="1"/>
      <w:numFmt w:val="bullet"/>
      <w:lvlText w:val="•"/>
      <w:lvlJc w:val="left"/>
      <w:pPr>
        <w:ind w:left="1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25C535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8F68458">
      <w:start w:val="1"/>
      <w:numFmt w:val="bullet"/>
      <w:lvlText w:val="•"/>
      <w:lvlJc w:val="left"/>
      <w:pPr>
        <w:ind w:left="51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C94602A">
      <w:start w:val="1"/>
      <w:numFmt w:val="bullet"/>
      <w:lvlText w:val="•"/>
      <w:lvlJc w:val="left"/>
      <w:pPr>
        <w:ind w:left="69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6E87016">
      <w:start w:val="1"/>
      <w:numFmt w:val="bullet"/>
      <w:lvlText w:val="•"/>
      <w:lvlJc w:val="left"/>
      <w:pPr>
        <w:ind w:left="87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AE6D7CA">
      <w:start w:val="1"/>
      <w:numFmt w:val="bullet"/>
      <w:lvlText w:val="•"/>
      <w:lvlJc w:val="left"/>
      <w:pPr>
        <w:ind w:left="10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3619A8">
      <w:start w:val="1"/>
      <w:numFmt w:val="bullet"/>
      <w:lvlText w:val="•"/>
      <w:lvlJc w:val="left"/>
      <w:pPr>
        <w:ind w:left="123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65E0204">
      <w:start w:val="1"/>
      <w:numFmt w:val="bullet"/>
      <w:lvlText w:val="•"/>
      <w:lvlJc w:val="left"/>
      <w:pPr>
        <w:ind w:left="141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D3A47AE">
      <w:start w:val="1"/>
      <w:numFmt w:val="bullet"/>
      <w:lvlText w:val="•"/>
      <w:lvlJc w:val="left"/>
      <w:pPr>
        <w:ind w:left="159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55C05DCD"/>
    <w:multiLevelType w:val="hybridMultilevel"/>
    <w:tmpl w:val="499C6550"/>
    <w:lvl w:ilvl="0" w:tplc="B6AEA120">
      <w:start w:val="1"/>
      <w:numFmt w:val="bullet"/>
      <w:lvlText w:val="•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6ACD17C7"/>
    <w:multiLevelType w:val="hybridMultilevel"/>
    <w:tmpl w:val="AC828160"/>
    <w:lvl w:ilvl="0" w:tplc="B6AEA120">
      <w:start w:val="1"/>
      <w:numFmt w:val="bullet"/>
      <w:lvlText w:val="•"/>
      <w:lvlJc w:val="left"/>
      <w:pPr>
        <w:ind w:left="331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lvl w:ilvl="0" w:tplc="E23827C6">
        <w:start w:val="1"/>
        <w:numFmt w:val="bullet"/>
        <w:lvlText w:val="•"/>
        <w:lvlJc w:val="left"/>
        <w:pPr>
          <w:ind w:left="1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2F147E66">
        <w:start w:val="1"/>
        <w:numFmt w:val="bullet"/>
        <w:lvlText w:val="•"/>
        <w:lvlJc w:val="left"/>
        <w:pPr>
          <w:ind w:left="324" w:hanging="1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29E3B1C">
        <w:start w:val="1"/>
        <w:numFmt w:val="bullet"/>
        <w:lvlText w:val="•"/>
        <w:lvlJc w:val="left"/>
        <w:pPr>
          <w:ind w:left="565" w:hanging="2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A466DE2">
        <w:start w:val="1"/>
        <w:numFmt w:val="bullet"/>
        <w:lvlText w:val="•"/>
        <w:lvlJc w:val="left"/>
        <w:pPr>
          <w:ind w:left="68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E5CDB82">
        <w:start w:val="1"/>
        <w:numFmt w:val="bullet"/>
        <w:lvlText w:val="•"/>
        <w:lvlJc w:val="left"/>
        <w:pPr>
          <w:ind w:left="86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194134A">
        <w:start w:val="1"/>
        <w:numFmt w:val="bullet"/>
        <w:lvlText w:val="•"/>
        <w:lvlJc w:val="left"/>
        <w:pPr>
          <w:ind w:left="104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0862EBC">
        <w:start w:val="1"/>
        <w:numFmt w:val="bullet"/>
        <w:lvlText w:val="•"/>
        <w:lvlJc w:val="left"/>
        <w:pPr>
          <w:ind w:left="122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1D2C220">
        <w:start w:val="1"/>
        <w:numFmt w:val="bullet"/>
        <w:lvlText w:val="•"/>
        <w:lvlJc w:val="left"/>
        <w:pPr>
          <w:ind w:left="140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90A17B8">
        <w:start w:val="1"/>
        <w:numFmt w:val="bullet"/>
        <w:lvlText w:val="•"/>
        <w:lvlJc w:val="left"/>
        <w:pPr>
          <w:ind w:left="158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E23827C6">
        <w:start w:val="1"/>
        <w:numFmt w:val="bullet"/>
        <w:lvlText w:val="•"/>
        <w:lvlJc w:val="left"/>
        <w:pPr>
          <w:ind w:left="1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2F147E66">
        <w:start w:val="1"/>
        <w:numFmt w:val="bullet"/>
        <w:lvlText w:val="•"/>
        <w:lvlJc w:val="left"/>
        <w:pPr>
          <w:ind w:left="3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929E3B1C">
        <w:start w:val="1"/>
        <w:numFmt w:val="bullet"/>
        <w:lvlText w:val="•"/>
        <w:lvlJc w:val="left"/>
        <w:pPr>
          <w:ind w:left="5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1A466DE2">
        <w:start w:val="1"/>
        <w:numFmt w:val="bullet"/>
        <w:lvlText w:val="•"/>
        <w:lvlJc w:val="left"/>
        <w:pPr>
          <w:ind w:left="6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E5CDB82">
        <w:start w:val="1"/>
        <w:numFmt w:val="bullet"/>
        <w:lvlText w:val="•"/>
        <w:lvlJc w:val="left"/>
        <w:pPr>
          <w:ind w:left="87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A194134A">
        <w:start w:val="1"/>
        <w:numFmt w:val="bullet"/>
        <w:lvlText w:val="•"/>
        <w:lvlJc w:val="left"/>
        <w:pPr>
          <w:ind w:left="10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0862EBC">
        <w:start w:val="1"/>
        <w:numFmt w:val="bullet"/>
        <w:lvlText w:val="•"/>
        <w:lvlJc w:val="left"/>
        <w:pPr>
          <w:ind w:left="12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1D2C220">
        <w:start w:val="1"/>
        <w:numFmt w:val="bullet"/>
        <w:lvlText w:val="•"/>
        <w:lvlJc w:val="left"/>
        <w:pPr>
          <w:ind w:left="14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90A17B8">
        <w:start w:val="1"/>
        <w:numFmt w:val="bullet"/>
        <w:lvlText w:val="•"/>
        <w:lvlJc w:val="left"/>
        <w:pPr>
          <w:ind w:left="15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 w:tplc="E23827C6">
        <w:start w:val="1"/>
        <w:numFmt w:val="bullet"/>
        <w:lvlText w:val="•"/>
        <w:lvlJc w:val="left"/>
        <w:pPr>
          <w:ind w:left="331" w:hanging="1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147E66">
        <w:start w:val="1"/>
        <w:numFmt w:val="bullet"/>
        <w:lvlText w:val="•"/>
        <w:lvlJc w:val="left"/>
        <w:pPr>
          <w:ind w:left="3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929E3B1C">
        <w:start w:val="1"/>
        <w:numFmt w:val="bullet"/>
        <w:lvlText w:val="•"/>
        <w:lvlJc w:val="left"/>
        <w:pPr>
          <w:ind w:left="331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1A466DE2">
        <w:start w:val="1"/>
        <w:numFmt w:val="bullet"/>
        <w:lvlText w:val="•"/>
        <w:lvlJc w:val="left"/>
        <w:pPr>
          <w:ind w:left="6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E5CDB82">
        <w:start w:val="1"/>
        <w:numFmt w:val="bullet"/>
        <w:lvlText w:val="•"/>
        <w:lvlJc w:val="left"/>
        <w:pPr>
          <w:ind w:left="87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A194134A">
        <w:start w:val="1"/>
        <w:numFmt w:val="bullet"/>
        <w:lvlText w:val="•"/>
        <w:lvlJc w:val="left"/>
        <w:pPr>
          <w:ind w:left="10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0862EBC">
        <w:start w:val="1"/>
        <w:numFmt w:val="bullet"/>
        <w:lvlText w:val="•"/>
        <w:lvlJc w:val="left"/>
        <w:pPr>
          <w:ind w:left="12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1D2C220">
        <w:start w:val="1"/>
        <w:numFmt w:val="bullet"/>
        <w:lvlText w:val="•"/>
        <w:lvlJc w:val="left"/>
        <w:pPr>
          <w:ind w:left="14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90A17B8">
        <w:start w:val="1"/>
        <w:numFmt w:val="bullet"/>
        <w:lvlText w:val="•"/>
        <w:lvlJc w:val="left"/>
        <w:pPr>
          <w:ind w:left="15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ctoria Zhao">
    <w15:presenceInfo w15:providerId="AD" w15:userId="S-1-5-21-4224613477-400443107-4114737790-51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8C"/>
    <w:rsid w:val="00092995"/>
    <w:rsid w:val="00093DB4"/>
    <w:rsid w:val="000B18A5"/>
    <w:rsid w:val="00144011"/>
    <w:rsid w:val="00147B62"/>
    <w:rsid w:val="00164B1B"/>
    <w:rsid w:val="001A7F91"/>
    <w:rsid w:val="001B53CC"/>
    <w:rsid w:val="00213313"/>
    <w:rsid w:val="00272A25"/>
    <w:rsid w:val="002A05AC"/>
    <w:rsid w:val="002B1312"/>
    <w:rsid w:val="002C0421"/>
    <w:rsid w:val="003546B4"/>
    <w:rsid w:val="003A452C"/>
    <w:rsid w:val="00493B33"/>
    <w:rsid w:val="004D158C"/>
    <w:rsid w:val="004E7756"/>
    <w:rsid w:val="0055771C"/>
    <w:rsid w:val="006027F8"/>
    <w:rsid w:val="00675F9F"/>
    <w:rsid w:val="006D55B6"/>
    <w:rsid w:val="00713E97"/>
    <w:rsid w:val="007826FC"/>
    <w:rsid w:val="00812799"/>
    <w:rsid w:val="008957C9"/>
    <w:rsid w:val="008E3F7A"/>
    <w:rsid w:val="00914AA7"/>
    <w:rsid w:val="0096178E"/>
    <w:rsid w:val="009B3F62"/>
    <w:rsid w:val="009C16C2"/>
    <w:rsid w:val="00A110F4"/>
    <w:rsid w:val="00A164E3"/>
    <w:rsid w:val="00A97E16"/>
    <w:rsid w:val="00B14139"/>
    <w:rsid w:val="00B80A97"/>
    <w:rsid w:val="00BF6787"/>
    <w:rsid w:val="00C01E4A"/>
    <w:rsid w:val="00C13E9A"/>
    <w:rsid w:val="00C66052"/>
    <w:rsid w:val="00CA5747"/>
    <w:rsid w:val="00CD6529"/>
    <w:rsid w:val="00D3675A"/>
    <w:rsid w:val="00D446A8"/>
    <w:rsid w:val="00D641E6"/>
    <w:rsid w:val="00D6799F"/>
    <w:rsid w:val="00DD3E16"/>
    <w:rsid w:val="00DD7B22"/>
    <w:rsid w:val="00E96080"/>
    <w:rsid w:val="00EA1242"/>
    <w:rsid w:val="00EB64FB"/>
    <w:rsid w:val="00F11A02"/>
    <w:rsid w:val="00F36DBA"/>
    <w:rsid w:val="00F44AD4"/>
    <w:rsid w:val="00F5071B"/>
    <w:rsid w:val="00FE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51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rFonts w:ascii="Garamond" w:eastAsia="Garamond" w:hAnsi="Garamond" w:cs="Garamond"/>
      <w:color w:val="000000"/>
      <w:sz w:val="19"/>
      <w:szCs w:val="19"/>
      <w:u w:val="none" w:color="0000FF"/>
    </w:rPr>
  </w:style>
  <w:style w:type="numbering" w:customStyle="1" w:styleId="Bullet">
    <w:name w:val="Bullet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2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242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F507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" w:hAnsi="Helvetica"/>
      <w:sz w:val="14"/>
      <w:szCs w:val="14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rsid w:val="00DD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othyzhao@princeto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442A5-F6F0-EF46-83C9-87155F3E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Zhao</dc:creator>
  <cp:lastModifiedBy>Dora Zhao</cp:lastModifiedBy>
  <cp:revision>4</cp:revision>
  <cp:lastPrinted>2019-02-21T04:10:00Z</cp:lastPrinted>
  <dcterms:created xsi:type="dcterms:W3CDTF">2019-02-21T04:09:00Z</dcterms:created>
  <dcterms:modified xsi:type="dcterms:W3CDTF">2019-06-09T18:24:00Z</dcterms:modified>
</cp:coreProperties>
</file>